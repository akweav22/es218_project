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324EE" w14:textId="77777777" w:rsidR="00F1126E" w:rsidRDefault="00FE6E4C">
      <w:pPr>
        <w:pStyle w:val="Title"/>
      </w:pPr>
      <w:r>
        <w:t>Exploring Potential Environmental Racism in Cancer Alley, Louisiana</w:t>
      </w:r>
    </w:p>
    <w:p w14:paraId="726CC34E" w14:textId="77777777" w:rsidR="00F1126E" w:rsidRDefault="00FE6E4C">
      <w:pPr>
        <w:pStyle w:val="Author"/>
      </w:pPr>
      <w:r>
        <w:t>Ashley Weaver</w:t>
      </w:r>
    </w:p>
    <w:p w14:paraId="518D897C" w14:textId="77777777" w:rsidR="00F1126E" w:rsidRDefault="00FE6E4C">
      <w:pPr>
        <w:pStyle w:val="Date"/>
      </w:pPr>
      <w:r>
        <w:t>May 2020</w:t>
      </w:r>
    </w:p>
    <w:sdt>
      <w:sdtPr>
        <w:rPr>
          <w:rFonts w:asciiTheme="minorHAnsi" w:eastAsiaTheme="minorHAnsi" w:hAnsiTheme="minorHAnsi" w:cstheme="minorBidi"/>
          <w:color w:val="auto"/>
          <w:sz w:val="24"/>
          <w:szCs w:val="24"/>
        </w:rPr>
        <w:id w:val="323017138"/>
        <w:docPartObj>
          <w:docPartGallery w:val="Table of Contents"/>
          <w:docPartUnique/>
        </w:docPartObj>
      </w:sdtPr>
      <w:sdtEndPr/>
      <w:sdtContent>
        <w:p w14:paraId="3DE04784" w14:textId="77777777" w:rsidR="00F1126E" w:rsidRDefault="00FE6E4C">
          <w:pPr>
            <w:pStyle w:val="TOCHeading"/>
          </w:pPr>
          <w:r>
            <w:t>Table of Contents</w:t>
          </w:r>
        </w:p>
        <w:p w14:paraId="60247B40" w14:textId="77777777" w:rsidR="00C97C0E" w:rsidRDefault="00FE6E4C">
          <w:pPr>
            <w:pStyle w:val="TOC2"/>
            <w:tabs>
              <w:tab w:val="right" w:leader="dot" w:pos="9350"/>
            </w:tabs>
            <w:rPr>
              <w:noProof/>
            </w:rPr>
          </w:pPr>
          <w:r>
            <w:fldChar w:fldCharType="begin"/>
          </w:r>
          <w:r>
            <w:instrText>TOC \o "1-4" \h \z \u</w:instrText>
          </w:r>
          <w:r w:rsidR="00C97C0E">
            <w:fldChar w:fldCharType="separate"/>
          </w:r>
          <w:hyperlink w:anchor="_Toc39758373" w:history="1">
            <w:r w:rsidR="00C97C0E" w:rsidRPr="00186E21">
              <w:rPr>
                <w:rStyle w:val="Hyperlink"/>
                <w:noProof/>
              </w:rPr>
              <w:t>Introduction</w:t>
            </w:r>
            <w:r w:rsidR="00C97C0E">
              <w:rPr>
                <w:noProof/>
                <w:webHidden/>
              </w:rPr>
              <w:tab/>
            </w:r>
            <w:r w:rsidR="00C97C0E">
              <w:rPr>
                <w:noProof/>
                <w:webHidden/>
              </w:rPr>
              <w:fldChar w:fldCharType="begin"/>
            </w:r>
            <w:r w:rsidR="00C97C0E">
              <w:rPr>
                <w:noProof/>
                <w:webHidden/>
              </w:rPr>
              <w:instrText xml:space="preserve"> PAGEREF _Toc39758373 \h </w:instrText>
            </w:r>
            <w:r w:rsidR="00C97C0E">
              <w:rPr>
                <w:noProof/>
                <w:webHidden/>
              </w:rPr>
            </w:r>
            <w:r w:rsidR="00C97C0E">
              <w:rPr>
                <w:noProof/>
                <w:webHidden/>
              </w:rPr>
              <w:fldChar w:fldCharType="separate"/>
            </w:r>
            <w:r w:rsidR="00C97C0E">
              <w:rPr>
                <w:noProof/>
                <w:webHidden/>
              </w:rPr>
              <w:t>1</w:t>
            </w:r>
            <w:r w:rsidR="00C97C0E">
              <w:rPr>
                <w:noProof/>
                <w:webHidden/>
              </w:rPr>
              <w:fldChar w:fldCharType="end"/>
            </w:r>
          </w:hyperlink>
        </w:p>
        <w:p w14:paraId="72994075" w14:textId="77777777" w:rsidR="00C97C0E" w:rsidRDefault="00C97C0E">
          <w:pPr>
            <w:pStyle w:val="TOC2"/>
            <w:tabs>
              <w:tab w:val="right" w:leader="dot" w:pos="9350"/>
            </w:tabs>
            <w:rPr>
              <w:noProof/>
            </w:rPr>
          </w:pPr>
          <w:hyperlink w:anchor="_Toc39758374" w:history="1">
            <w:r w:rsidRPr="00186E21">
              <w:rPr>
                <w:rStyle w:val="Hyperlink"/>
                <w:noProof/>
              </w:rPr>
              <w:t>Methods</w:t>
            </w:r>
            <w:r>
              <w:rPr>
                <w:noProof/>
                <w:webHidden/>
              </w:rPr>
              <w:tab/>
            </w:r>
            <w:r>
              <w:rPr>
                <w:noProof/>
                <w:webHidden/>
              </w:rPr>
              <w:fldChar w:fldCharType="begin"/>
            </w:r>
            <w:r>
              <w:rPr>
                <w:noProof/>
                <w:webHidden/>
              </w:rPr>
              <w:instrText xml:space="preserve"> PAGEREF _Toc39758374 \h </w:instrText>
            </w:r>
            <w:r>
              <w:rPr>
                <w:noProof/>
                <w:webHidden/>
              </w:rPr>
            </w:r>
            <w:r>
              <w:rPr>
                <w:noProof/>
                <w:webHidden/>
              </w:rPr>
              <w:fldChar w:fldCharType="separate"/>
            </w:r>
            <w:r>
              <w:rPr>
                <w:noProof/>
                <w:webHidden/>
              </w:rPr>
              <w:t>2</w:t>
            </w:r>
            <w:r>
              <w:rPr>
                <w:noProof/>
                <w:webHidden/>
              </w:rPr>
              <w:fldChar w:fldCharType="end"/>
            </w:r>
          </w:hyperlink>
        </w:p>
        <w:p w14:paraId="7C4AAC28" w14:textId="77777777" w:rsidR="00C97C0E" w:rsidRDefault="00C97C0E">
          <w:pPr>
            <w:pStyle w:val="TOC2"/>
            <w:tabs>
              <w:tab w:val="right" w:leader="dot" w:pos="9350"/>
            </w:tabs>
            <w:rPr>
              <w:noProof/>
            </w:rPr>
          </w:pPr>
          <w:hyperlink w:anchor="_Toc39758375" w:history="1">
            <w:r w:rsidRPr="00186E21">
              <w:rPr>
                <w:rStyle w:val="Hyperlink"/>
                <w:noProof/>
              </w:rPr>
              <w:t>Results and Discussion</w:t>
            </w:r>
            <w:r>
              <w:rPr>
                <w:noProof/>
                <w:webHidden/>
              </w:rPr>
              <w:tab/>
            </w:r>
            <w:r>
              <w:rPr>
                <w:noProof/>
                <w:webHidden/>
              </w:rPr>
              <w:fldChar w:fldCharType="begin"/>
            </w:r>
            <w:r>
              <w:rPr>
                <w:noProof/>
                <w:webHidden/>
              </w:rPr>
              <w:instrText xml:space="preserve"> PAGEREF _Toc39758375 \h </w:instrText>
            </w:r>
            <w:r>
              <w:rPr>
                <w:noProof/>
                <w:webHidden/>
              </w:rPr>
            </w:r>
            <w:r>
              <w:rPr>
                <w:noProof/>
                <w:webHidden/>
              </w:rPr>
              <w:fldChar w:fldCharType="separate"/>
            </w:r>
            <w:r>
              <w:rPr>
                <w:noProof/>
                <w:webHidden/>
              </w:rPr>
              <w:t>3</w:t>
            </w:r>
            <w:r>
              <w:rPr>
                <w:noProof/>
                <w:webHidden/>
              </w:rPr>
              <w:fldChar w:fldCharType="end"/>
            </w:r>
          </w:hyperlink>
        </w:p>
        <w:p w14:paraId="57BB6AD9" w14:textId="77777777" w:rsidR="00C97C0E" w:rsidRDefault="00C97C0E">
          <w:pPr>
            <w:pStyle w:val="TOC3"/>
            <w:tabs>
              <w:tab w:val="right" w:leader="dot" w:pos="9350"/>
            </w:tabs>
            <w:rPr>
              <w:noProof/>
            </w:rPr>
          </w:pPr>
          <w:hyperlink w:anchor="_Toc39758376" w:history="1">
            <w:r w:rsidRPr="00186E21">
              <w:rPr>
                <w:rStyle w:val="Hyperlink"/>
                <w:noProof/>
              </w:rPr>
              <w:t>Cancer Alley Race Data</w:t>
            </w:r>
            <w:r>
              <w:rPr>
                <w:noProof/>
                <w:webHidden/>
              </w:rPr>
              <w:tab/>
            </w:r>
            <w:r>
              <w:rPr>
                <w:noProof/>
                <w:webHidden/>
              </w:rPr>
              <w:fldChar w:fldCharType="begin"/>
            </w:r>
            <w:r>
              <w:rPr>
                <w:noProof/>
                <w:webHidden/>
              </w:rPr>
              <w:instrText xml:space="preserve"> PAGEREF _Toc39758376 \h </w:instrText>
            </w:r>
            <w:r>
              <w:rPr>
                <w:noProof/>
                <w:webHidden/>
              </w:rPr>
            </w:r>
            <w:r>
              <w:rPr>
                <w:noProof/>
                <w:webHidden/>
              </w:rPr>
              <w:fldChar w:fldCharType="separate"/>
            </w:r>
            <w:r>
              <w:rPr>
                <w:noProof/>
                <w:webHidden/>
              </w:rPr>
              <w:t>3</w:t>
            </w:r>
            <w:r>
              <w:rPr>
                <w:noProof/>
                <w:webHidden/>
              </w:rPr>
              <w:fldChar w:fldCharType="end"/>
            </w:r>
          </w:hyperlink>
        </w:p>
        <w:p w14:paraId="4BFEEB76" w14:textId="77777777" w:rsidR="00C97C0E" w:rsidRDefault="00C97C0E">
          <w:pPr>
            <w:pStyle w:val="TOC3"/>
            <w:tabs>
              <w:tab w:val="right" w:leader="dot" w:pos="9350"/>
            </w:tabs>
            <w:rPr>
              <w:noProof/>
            </w:rPr>
          </w:pPr>
          <w:hyperlink w:anchor="_Toc39758377" w:history="1">
            <w:r w:rsidRPr="00186E21">
              <w:rPr>
                <w:rStyle w:val="Hyperlink"/>
                <w:noProof/>
              </w:rPr>
              <w:t>Comparing Race and Health Data for the Entire State of Louisiana</w:t>
            </w:r>
            <w:r>
              <w:rPr>
                <w:noProof/>
                <w:webHidden/>
              </w:rPr>
              <w:tab/>
            </w:r>
            <w:r>
              <w:rPr>
                <w:noProof/>
                <w:webHidden/>
              </w:rPr>
              <w:fldChar w:fldCharType="begin"/>
            </w:r>
            <w:r>
              <w:rPr>
                <w:noProof/>
                <w:webHidden/>
              </w:rPr>
              <w:instrText xml:space="preserve"> PAGEREF _Toc39758377 \h </w:instrText>
            </w:r>
            <w:r>
              <w:rPr>
                <w:noProof/>
                <w:webHidden/>
              </w:rPr>
            </w:r>
            <w:r>
              <w:rPr>
                <w:noProof/>
                <w:webHidden/>
              </w:rPr>
              <w:fldChar w:fldCharType="separate"/>
            </w:r>
            <w:r>
              <w:rPr>
                <w:noProof/>
                <w:webHidden/>
              </w:rPr>
              <w:t>5</w:t>
            </w:r>
            <w:r>
              <w:rPr>
                <w:noProof/>
                <w:webHidden/>
              </w:rPr>
              <w:fldChar w:fldCharType="end"/>
            </w:r>
          </w:hyperlink>
        </w:p>
        <w:p w14:paraId="0D9BE589" w14:textId="77777777" w:rsidR="00C97C0E" w:rsidRDefault="00C97C0E">
          <w:pPr>
            <w:pStyle w:val="TOC4"/>
            <w:tabs>
              <w:tab w:val="right" w:leader="dot" w:pos="9350"/>
            </w:tabs>
            <w:rPr>
              <w:noProof/>
            </w:rPr>
          </w:pPr>
          <w:hyperlink w:anchor="_Toc39758378" w:history="1">
            <w:r w:rsidRPr="00186E21">
              <w:rPr>
                <w:rStyle w:val="Hyperlink"/>
                <w:noProof/>
              </w:rPr>
              <w:t>Analylizing Data Distributions</w:t>
            </w:r>
            <w:r>
              <w:rPr>
                <w:noProof/>
                <w:webHidden/>
              </w:rPr>
              <w:tab/>
            </w:r>
            <w:r>
              <w:rPr>
                <w:noProof/>
                <w:webHidden/>
              </w:rPr>
              <w:fldChar w:fldCharType="begin"/>
            </w:r>
            <w:r>
              <w:rPr>
                <w:noProof/>
                <w:webHidden/>
              </w:rPr>
              <w:instrText xml:space="preserve"> PAGEREF _Toc39758378 \h </w:instrText>
            </w:r>
            <w:r>
              <w:rPr>
                <w:noProof/>
                <w:webHidden/>
              </w:rPr>
            </w:r>
            <w:r>
              <w:rPr>
                <w:noProof/>
                <w:webHidden/>
              </w:rPr>
              <w:fldChar w:fldCharType="separate"/>
            </w:r>
            <w:r>
              <w:rPr>
                <w:noProof/>
                <w:webHidden/>
              </w:rPr>
              <w:t>6</w:t>
            </w:r>
            <w:r>
              <w:rPr>
                <w:noProof/>
                <w:webHidden/>
              </w:rPr>
              <w:fldChar w:fldCharType="end"/>
            </w:r>
          </w:hyperlink>
        </w:p>
        <w:p w14:paraId="30C1802D" w14:textId="77777777" w:rsidR="00C97C0E" w:rsidRDefault="00C97C0E">
          <w:pPr>
            <w:pStyle w:val="TOC4"/>
            <w:tabs>
              <w:tab w:val="right" w:leader="dot" w:pos="9350"/>
            </w:tabs>
            <w:rPr>
              <w:noProof/>
            </w:rPr>
          </w:pPr>
          <w:hyperlink w:anchor="_Toc39758379" w:history="1">
            <w:r w:rsidRPr="00186E21">
              <w:rPr>
                <w:rStyle w:val="Hyperlink"/>
                <w:noProof/>
              </w:rPr>
              <w:t>Louisiana Health Compared to Health in the United States</w:t>
            </w:r>
            <w:r>
              <w:rPr>
                <w:noProof/>
                <w:webHidden/>
              </w:rPr>
              <w:tab/>
            </w:r>
            <w:r>
              <w:rPr>
                <w:noProof/>
                <w:webHidden/>
              </w:rPr>
              <w:fldChar w:fldCharType="begin"/>
            </w:r>
            <w:r>
              <w:rPr>
                <w:noProof/>
                <w:webHidden/>
              </w:rPr>
              <w:instrText xml:space="preserve"> PAGEREF _Toc39758379 \h </w:instrText>
            </w:r>
            <w:r>
              <w:rPr>
                <w:noProof/>
                <w:webHidden/>
              </w:rPr>
            </w:r>
            <w:r>
              <w:rPr>
                <w:noProof/>
                <w:webHidden/>
              </w:rPr>
              <w:fldChar w:fldCharType="separate"/>
            </w:r>
            <w:r>
              <w:rPr>
                <w:noProof/>
                <w:webHidden/>
              </w:rPr>
              <w:t>8</w:t>
            </w:r>
            <w:r>
              <w:rPr>
                <w:noProof/>
                <w:webHidden/>
              </w:rPr>
              <w:fldChar w:fldCharType="end"/>
            </w:r>
          </w:hyperlink>
        </w:p>
        <w:p w14:paraId="0A5F1C29" w14:textId="77777777" w:rsidR="00C97C0E" w:rsidRDefault="00C97C0E">
          <w:pPr>
            <w:pStyle w:val="TOC3"/>
            <w:tabs>
              <w:tab w:val="right" w:leader="dot" w:pos="9350"/>
            </w:tabs>
            <w:rPr>
              <w:noProof/>
            </w:rPr>
          </w:pPr>
          <w:hyperlink w:anchor="_Toc39758380" w:history="1">
            <w:r w:rsidRPr="00186E21">
              <w:rPr>
                <w:rStyle w:val="Hyperlink"/>
                <w:noProof/>
              </w:rPr>
              <w:t>Cancer Alley Health Data</w:t>
            </w:r>
            <w:r>
              <w:rPr>
                <w:noProof/>
                <w:webHidden/>
              </w:rPr>
              <w:tab/>
            </w:r>
            <w:r>
              <w:rPr>
                <w:noProof/>
                <w:webHidden/>
              </w:rPr>
              <w:fldChar w:fldCharType="begin"/>
            </w:r>
            <w:r>
              <w:rPr>
                <w:noProof/>
                <w:webHidden/>
              </w:rPr>
              <w:instrText xml:space="preserve"> PAGEREF _Toc39758380 \h </w:instrText>
            </w:r>
            <w:r>
              <w:rPr>
                <w:noProof/>
                <w:webHidden/>
              </w:rPr>
            </w:r>
            <w:r>
              <w:rPr>
                <w:noProof/>
                <w:webHidden/>
              </w:rPr>
              <w:fldChar w:fldCharType="separate"/>
            </w:r>
            <w:r>
              <w:rPr>
                <w:noProof/>
                <w:webHidden/>
              </w:rPr>
              <w:t>10</w:t>
            </w:r>
            <w:r>
              <w:rPr>
                <w:noProof/>
                <w:webHidden/>
              </w:rPr>
              <w:fldChar w:fldCharType="end"/>
            </w:r>
          </w:hyperlink>
        </w:p>
        <w:p w14:paraId="7DC81440" w14:textId="77777777" w:rsidR="00C97C0E" w:rsidRDefault="00C97C0E">
          <w:pPr>
            <w:pStyle w:val="TOC3"/>
            <w:tabs>
              <w:tab w:val="right" w:leader="dot" w:pos="9350"/>
            </w:tabs>
            <w:rPr>
              <w:noProof/>
            </w:rPr>
          </w:pPr>
          <w:hyperlink w:anchor="_Toc39758381" w:history="1">
            <w:r w:rsidRPr="00186E21">
              <w:rPr>
                <w:rStyle w:val="Hyperlink"/>
                <w:noProof/>
              </w:rPr>
              <w:t>Other Factors that could be Impacting Health</w:t>
            </w:r>
            <w:r>
              <w:rPr>
                <w:noProof/>
                <w:webHidden/>
              </w:rPr>
              <w:tab/>
            </w:r>
            <w:r>
              <w:rPr>
                <w:noProof/>
                <w:webHidden/>
              </w:rPr>
              <w:fldChar w:fldCharType="begin"/>
            </w:r>
            <w:r>
              <w:rPr>
                <w:noProof/>
                <w:webHidden/>
              </w:rPr>
              <w:instrText xml:space="preserve"> PAGEREF _Toc39758381 \h </w:instrText>
            </w:r>
            <w:r>
              <w:rPr>
                <w:noProof/>
                <w:webHidden/>
              </w:rPr>
            </w:r>
            <w:r>
              <w:rPr>
                <w:noProof/>
                <w:webHidden/>
              </w:rPr>
              <w:fldChar w:fldCharType="separate"/>
            </w:r>
            <w:r>
              <w:rPr>
                <w:noProof/>
                <w:webHidden/>
              </w:rPr>
              <w:t>11</w:t>
            </w:r>
            <w:r>
              <w:rPr>
                <w:noProof/>
                <w:webHidden/>
              </w:rPr>
              <w:fldChar w:fldCharType="end"/>
            </w:r>
          </w:hyperlink>
        </w:p>
        <w:p w14:paraId="7FBDE6C3" w14:textId="77777777" w:rsidR="00C97C0E" w:rsidRDefault="00C97C0E">
          <w:pPr>
            <w:pStyle w:val="TOC4"/>
            <w:tabs>
              <w:tab w:val="right" w:leader="dot" w:pos="9350"/>
            </w:tabs>
            <w:rPr>
              <w:noProof/>
            </w:rPr>
          </w:pPr>
          <w:hyperlink w:anchor="_Toc39758382" w:history="1">
            <w:r w:rsidRPr="00186E21">
              <w:rPr>
                <w:rStyle w:val="Hyperlink"/>
                <w:noProof/>
              </w:rPr>
              <w:t>Insurance</w:t>
            </w:r>
            <w:r>
              <w:rPr>
                <w:noProof/>
                <w:webHidden/>
              </w:rPr>
              <w:tab/>
            </w:r>
            <w:r>
              <w:rPr>
                <w:noProof/>
                <w:webHidden/>
              </w:rPr>
              <w:fldChar w:fldCharType="begin"/>
            </w:r>
            <w:r>
              <w:rPr>
                <w:noProof/>
                <w:webHidden/>
              </w:rPr>
              <w:instrText xml:space="preserve"> PAGEREF _Toc39758382 \h </w:instrText>
            </w:r>
            <w:r>
              <w:rPr>
                <w:noProof/>
                <w:webHidden/>
              </w:rPr>
            </w:r>
            <w:r>
              <w:rPr>
                <w:noProof/>
                <w:webHidden/>
              </w:rPr>
              <w:fldChar w:fldCharType="separate"/>
            </w:r>
            <w:r>
              <w:rPr>
                <w:noProof/>
                <w:webHidden/>
              </w:rPr>
              <w:t>12</w:t>
            </w:r>
            <w:r>
              <w:rPr>
                <w:noProof/>
                <w:webHidden/>
              </w:rPr>
              <w:fldChar w:fldCharType="end"/>
            </w:r>
          </w:hyperlink>
        </w:p>
        <w:p w14:paraId="334ACF6F" w14:textId="77777777" w:rsidR="00C97C0E" w:rsidRDefault="00C97C0E">
          <w:pPr>
            <w:pStyle w:val="TOC4"/>
            <w:tabs>
              <w:tab w:val="right" w:leader="dot" w:pos="9350"/>
            </w:tabs>
            <w:rPr>
              <w:noProof/>
            </w:rPr>
          </w:pPr>
          <w:hyperlink w:anchor="_Toc39758383" w:history="1">
            <w:r w:rsidRPr="00186E21">
              <w:rPr>
                <w:rStyle w:val="Hyperlink"/>
                <w:noProof/>
              </w:rPr>
              <w:t>Food and Exercise Availability</w:t>
            </w:r>
            <w:r>
              <w:rPr>
                <w:noProof/>
                <w:webHidden/>
              </w:rPr>
              <w:tab/>
            </w:r>
            <w:r>
              <w:rPr>
                <w:noProof/>
                <w:webHidden/>
              </w:rPr>
              <w:fldChar w:fldCharType="begin"/>
            </w:r>
            <w:r>
              <w:rPr>
                <w:noProof/>
                <w:webHidden/>
              </w:rPr>
              <w:instrText xml:space="preserve"> PAGEREF _Toc39758383 \h </w:instrText>
            </w:r>
            <w:r>
              <w:rPr>
                <w:noProof/>
                <w:webHidden/>
              </w:rPr>
            </w:r>
            <w:r>
              <w:rPr>
                <w:noProof/>
                <w:webHidden/>
              </w:rPr>
              <w:fldChar w:fldCharType="separate"/>
            </w:r>
            <w:r>
              <w:rPr>
                <w:noProof/>
                <w:webHidden/>
              </w:rPr>
              <w:t>13</w:t>
            </w:r>
            <w:r>
              <w:rPr>
                <w:noProof/>
                <w:webHidden/>
              </w:rPr>
              <w:fldChar w:fldCharType="end"/>
            </w:r>
          </w:hyperlink>
        </w:p>
        <w:p w14:paraId="5804B442" w14:textId="77777777" w:rsidR="00C97C0E" w:rsidRDefault="00C97C0E">
          <w:pPr>
            <w:pStyle w:val="TOC2"/>
            <w:tabs>
              <w:tab w:val="right" w:leader="dot" w:pos="9350"/>
            </w:tabs>
            <w:rPr>
              <w:noProof/>
            </w:rPr>
          </w:pPr>
          <w:hyperlink w:anchor="_Toc39758384" w:history="1">
            <w:r w:rsidRPr="00186E21">
              <w:rPr>
                <w:rStyle w:val="Hyperlink"/>
                <w:noProof/>
              </w:rPr>
              <w:t>Conclusions and Recommendations</w:t>
            </w:r>
            <w:r>
              <w:rPr>
                <w:noProof/>
                <w:webHidden/>
              </w:rPr>
              <w:tab/>
            </w:r>
            <w:r>
              <w:rPr>
                <w:noProof/>
                <w:webHidden/>
              </w:rPr>
              <w:fldChar w:fldCharType="begin"/>
            </w:r>
            <w:r>
              <w:rPr>
                <w:noProof/>
                <w:webHidden/>
              </w:rPr>
              <w:instrText xml:space="preserve"> PAGEREF _Toc39758384 \h </w:instrText>
            </w:r>
            <w:r>
              <w:rPr>
                <w:noProof/>
                <w:webHidden/>
              </w:rPr>
            </w:r>
            <w:r>
              <w:rPr>
                <w:noProof/>
                <w:webHidden/>
              </w:rPr>
              <w:fldChar w:fldCharType="separate"/>
            </w:r>
            <w:r>
              <w:rPr>
                <w:noProof/>
                <w:webHidden/>
              </w:rPr>
              <w:t>15</w:t>
            </w:r>
            <w:r>
              <w:rPr>
                <w:noProof/>
                <w:webHidden/>
              </w:rPr>
              <w:fldChar w:fldCharType="end"/>
            </w:r>
          </w:hyperlink>
        </w:p>
        <w:p w14:paraId="47842723" w14:textId="77777777" w:rsidR="00C97C0E" w:rsidRDefault="00C97C0E">
          <w:pPr>
            <w:pStyle w:val="TOC2"/>
            <w:tabs>
              <w:tab w:val="right" w:leader="dot" w:pos="9350"/>
            </w:tabs>
            <w:rPr>
              <w:noProof/>
            </w:rPr>
          </w:pPr>
          <w:hyperlink w:anchor="_Toc39758385" w:history="1">
            <w:r w:rsidRPr="00186E21">
              <w:rPr>
                <w:rStyle w:val="Hyperlink"/>
                <w:noProof/>
              </w:rPr>
              <w:t>References</w:t>
            </w:r>
            <w:r>
              <w:rPr>
                <w:noProof/>
                <w:webHidden/>
              </w:rPr>
              <w:tab/>
            </w:r>
            <w:r>
              <w:rPr>
                <w:noProof/>
                <w:webHidden/>
              </w:rPr>
              <w:fldChar w:fldCharType="begin"/>
            </w:r>
            <w:r>
              <w:rPr>
                <w:noProof/>
                <w:webHidden/>
              </w:rPr>
              <w:instrText xml:space="preserve"> PAGEREF _Toc39758385 \h </w:instrText>
            </w:r>
            <w:r>
              <w:rPr>
                <w:noProof/>
                <w:webHidden/>
              </w:rPr>
            </w:r>
            <w:r>
              <w:rPr>
                <w:noProof/>
                <w:webHidden/>
              </w:rPr>
              <w:fldChar w:fldCharType="separate"/>
            </w:r>
            <w:r>
              <w:rPr>
                <w:noProof/>
                <w:webHidden/>
              </w:rPr>
              <w:t>16</w:t>
            </w:r>
            <w:r>
              <w:rPr>
                <w:noProof/>
                <w:webHidden/>
              </w:rPr>
              <w:fldChar w:fldCharType="end"/>
            </w:r>
          </w:hyperlink>
        </w:p>
        <w:p w14:paraId="33DE376B" w14:textId="77777777" w:rsidR="00F1126E" w:rsidRDefault="00FE6E4C">
          <w:r>
            <w:fldChar w:fldCharType="end"/>
          </w:r>
        </w:p>
      </w:sdtContent>
    </w:sdt>
    <w:p w14:paraId="6F00C535" w14:textId="77777777" w:rsidR="00F1126E" w:rsidRDefault="00FE6E4C">
      <w:pPr>
        <w:pStyle w:val="Heading2"/>
      </w:pPr>
      <w:bookmarkStart w:id="0" w:name="introduction"/>
      <w:bookmarkStart w:id="1" w:name="_Toc39758373"/>
      <w:r>
        <w:t>Introduction</w:t>
      </w:r>
      <w:bookmarkEnd w:id="0"/>
      <w:bookmarkEnd w:id="1"/>
    </w:p>
    <w:p w14:paraId="0B9A6B15" w14:textId="77777777" w:rsidR="00F1126E" w:rsidRDefault="00FE6E4C">
      <w:pPr>
        <w:pStyle w:val="FirstParagraph"/>
      </w:pPr>
      <w:r>
        <w:t xml:space="preserve">Cancer Alley, Louisiana is an area along the Mississippi River between Baton Rouge and New Orleans. It derived its notorious nickname, Cancer Alley, from the abundance of oil refineries and petrochemical companies along the river. It is already known that </w:t>
      </w:r>
      <w:r>
        <w:t>this area has an unusually high rate of cancers, which is attributed to the air and water contamination by industry. Environmental Racism in Cancer Alley, Louisiana has previously been explored but mostly in terms of cancer. This study will be exploring th</w:t>
      </w:r>
      <w:r>
        <w:t>e other potential health risks that people living in Cancer Alley experience compared to the rest of Louisiana. This study will also look at other factors that could explain differences in quality of health by county.</w:t>
      </w:r>
    </w:p>
    <w:p w14:paraId="3E0ABC9A" w14:textId="77777777" w:rsidR="00F1126E" w:rsidRDefault="00FE6E4C">
      <w:pPr>
        <w:pStyle w:val="BodyText"/>
      </w:pPr>
      <w:r>
        <w:t>The state of Louisiana is known for ha</w:t>
      </w:r>
      <w:r>
        <w:t>ving very limited environmental regulations and therefore very high levels of pollution. Louisiana was ranked by US News as the worst pollution state in terms of exposure to pollution and related health risks. Additionally, there are numerous articles docu</w:t>
      </w:r>
      <w:r>
        <w:t xml:space="preserve">menting the lack of enforcement of federal clean air, clean </w:t>
      </w:r>
      <w:r>
        <w:lastRenderedPageBreak/>
        <w:t>water, and hazardous waste laws. The lack of environmental regulation is part of the reason for the abundance of industrial sites in the state. High levels of industry and low levels of environmen</w:t>
      </w:r>
      <w:r>
        <w:t>tal protection have led to adverse health impacts throughout the state. Previous studies have documented the effects of these industrial sites on the number of cancer cases in the state.</w:t>
      </w:r>
    </w:p>
    <w:p w14:paraId="3CF22DB9" w14:textId="77777777" w:rsidR="00F1126E" w:rsidRDefault="00FE6E4C">
      <w:pPr>
        <w:pStyle w:val="BodyText"/>
      </w:pPr>
      <w:r>
        <w:t xml:space="preserve">There are measures of increased cancer risk and racial data for some </w:t>
      </w:r>
      <w:r>
        <w:t>of the counties along what is known as Cancer Alley. For instance, the lifetime risk of cancer in St. John Baptist is 800 times higher than an average american (Pasley 2020). Nationally, there has been a 16% decrease in toxic releases by plants over the la</w:t>
      </w:r>
      <w:r>
        <w:t>st 30 year, but in Cancer Alley reported toxic releases grew by 25%. It is also noted that these oil refinery and chemical plants are located next to African American communities along the Mississippi River (Pasley 2020).</w:t>
      </w:r>
    </w:p>
    <w:p w14:paraId="31D0DA84" w14:textId="77777777" w:rsidR="00F1126E" w:rsidRDefault="00FE6E4C">
      <w:pPr>
        <w:pStyle w:val="BodyText"/>
      </w:pPr>
      <w:r>
        <w:t>This study will be focused on expl</w:t>
      </w:r>
      <w:r>
        <w:t xml:space="preserve">oring race and health data in the state of Louisiana to assess whether there is a link between health problems and race, particularly in Cancer Alley. It is important to note that this study is limited to looking at data by counties, though Cancer Alley </w:t>
      </w:r>
      <w:commentRangeStart w:id="2"/>
      <w:r>
        <w:t>it</w:t>
      </w:r>
      <w:r>
        <w:t>self is not entire counties</w:t>
      </w:r>
      <w:commentRangeEnd w:id="2"/>
      <w:r w:rsidR="00573BEC">
        <w:rPr>
          <w:rStyle w:val="CommentReference"/>
        </w:rPr>
        <w:commentReference w:id="2"/>
      </w:r>
      <w:r>
        <w:t>. Populations that are closer to the industries and the Mississippi River (where these industries dump waste) are more likely to be impacted in terms of health. Since the study looks at health in Louisiana at a county level, it i</w:t>
      </w:r>
      <w:r>
        <w:t>s possible that the adverse health impacts to communities on the river will not be reflected by the county-wide data.</w:t>
      </w:r>
    </w:p>
    <w:p w14:paraId="345BB84B" w14:textId="77777777" w:rsidR="00F1126E" w:rsidRDefault="00FE6E4C">
      <w:pPr>
        <w:pStyle w:val="Heading2"/>
      </w:pPr>
      <w:bookmarkStart w:id="3" w:name="methods"/>
      <w:bookmarkStart w:id="4" w:name="_Toc39758374"/>
      <w:r>
        <w:t>Methods</w:t>
      </w:r>
      <w:bookmarkEnd w:id="3"/>
      <w:bookmarkEnd w:id="4"/>
    </w:p>
    <w:p w14:paraId="3DB9F3E2" w14:textId="77777777" w:rsidR="00F1126E" w:rsidRDefault="00FE6E4C">
      <w:pPr>
        <w:pStyle w:val="FirstParagraph"/>
      </w:pPr>
      <w:r>
        <w:t>Three difference R packages were utilized to create the following analysis. The dplyr package was used extensively to create new d</w:t>
      </w:r>
      <w:r>
        <w:t>escriptive variables and reorganize and restructure data frames to facilitate the analysis. The ggplot2 package was used in order to visualize the analysis through the creation of a variety of different plot types. Finally, the tidyr package was used to co</w:t>
      </w:r>
      <w:r>
        <w:t>mbine data from the race and health datasets so that they could be analyzed on the same plot.</w:t>
      </w:r>
    </w:p>
    <w:p w14:paraId="21CDE864" w14:textId="77777777" w:rsidR="00F1126E" w:rsidRDefault="00FE6E4C">
      <w:pPr>
        <w:pStyle w:val="BodyText"/>
      </w:pPr>
      <w:r>
        <w:t>The first portion of my analysis will focus on race data for counties that are considered to be part of Cancer Alley. These counties include: East Baton Rouge, We</w:t>
      </w:r>
      <w:r>
        <w:t>st Baton Rouge, Ascension, St. John the Baptist, Iberville, St. Charles, Jefferson, and Orleans. My analysis will explore the differences in diversity of these areas compared to one another and the state as a whole. This will be followed by a discussion of</w:t>
      </w:r>
      <w:r>
        <w:t xml:space="preserve"> the limitation of my racial analysis given the structure of the data.</w:t>
      </w:r>
    </w:p>
    <w:p w14:paraId="7358FC26" w14:textId="77777777" w:rsidR="00F1126E" w:rsidRDefault="00FE6E4C">
      <w:pPr>
        <w:pStyle w:val="BodyText"/>
      </w:pPr>
      <w:r>
        <w:t>The second part of my analysis will look at race and health data in the entire state of Louisiana. This portion of the analysis will focus on finding correlation between poor health and</w:t>
      </w:r>
      <w:r>
        <w:t xml:space="preserve"> percentage of minorities in a county. This will include a scatter plot that examines health as a function of percentage of minorities in the community. This will give a more holistic view of Louisiana’s health by race. This will be followed by theoretical</w:t>
      </w:r>
      <w:r>
        <w:t xml:space="preserve"> qq-plots to assess the normality of the data and isolate particular counties in Louisiana that appear to be in worse health. The health data will then be compared to other states in the United States to assess Louisiana’s statewide health compared to nati</w:t>
      </w:r>
      <w:r>
        <w:t>onal health.</w:t>
      </w:r>
    </w:p>
    <w:p w14:paraId="37CE2402" w14:textId="77777777" w:rsidR="00F1126E" w:rsidRDefault="00FE6E4C">
      <w:pPr>
        <w:pStyle w:val="BodyText"/>
      </w:pPr>
      <w:r>
        <w:lastRenderedPageBreak/>
        <w:t>The third part of my analysis will focus primarily on the health in the counties that are part of Cancer Alley. This portion of the analysis uses a box plot to compare the percentage poor health in the counties of Cancer Valley, Louisiana to p</w:t>
      </w:r>
      <w:r>
        <w:t>ercentage poor health in the state and country as a whole.</w:t>
      </w:r>
    </w:p>
    <w:p w14:paraId="7A483145" w14:textId="77777777" w:rsidR="00F1126E" w:rsidRDefault="00FE6E4C">
      <w:pPr>
        <w:pStyle w:val="BodyText"/>
      </w:pPr>
      <w:r>
        <w:t xml:space="preserve">The final portion of my analysis will review other factors that could be contributing to adverse health effects. This will involve an evaluation of the potential impact of lack of health insurance </w:t>
      </w:r>
      <w:r>
        <w:t>on Louisiana. This will be demonstrated through box plots that will compare the lack of insurance by age in the US and lack of insurance by age in Louisiana. Comparing the difference between National lack of insurance to just state lack of insurance in Lou</w:t>
      </w:r>
      <w:r>
        <w:t>isiana will give us a better idea of if insurance (or lack thereof) can be used to explain the health disparity between most U.S. States and Louisiana. Next, this section will explore potential causes of obesity in Louisiana, which is shown in section 2 (“</w:t>
      </w:r>
      <w:r>
        <w:t>Comparing Race and Health Data for the Entire State of Louisiana”) to have the second highest rate of obesity in the US. This analysis will involve the use of scatterplots to compare obesity in Louisiana to access to healthy foods and physical inactivity.</w:t>
      </w:r>
    </w:p>
    <w:p w14:paraId="3E972E62" w14:textId="77777777" w:rsidR="00F1126E" w:rsidRDefault="00FE6E4C">
      <w:pPr>
        <w:pStyle w:val="Heading2"/>
      </w:pPr>
      <w:bookmarkStart w:id="5" w:name="results-and-discussion"/>
      <w:bookmarkStart w:id="6" w:name="_Toc39758375"/>
      <w:r>
        <w:t>Results and Discussion</w:t>
      </w:r>
      <w:bookmarkEnd w:id="5"/>
      <w:bookmarkEnd w:id="6"/>
    </w:p>
    <w:p w14:paraId="48DB4B6E" w14:textId="77777777" w:rsidR="00F1126E" w:rsidRDefault="00FE6E4C">
      <w:pPr>
        <w:pStyle w:val="Heading3"/>
      </w:pPr>
      <w:bookmarkStart w:id="7" w:name="cancer-alley-race-data"/>
      <w:bookmarkStart w:id="8" w:name="_Toc39758376"/>
      <w:r>
        <w:t>Cancer Alley Race Data</w:t>
      </w:r>
      <w:bookmarkEnd w:id="7"/>
      <w:bookmarkEnd w:id="8"/>
    </w:p>
    <w:p w14:paraId="1FE98F08" w14:textId="77777777" w:rsidR="00F1126E" w:rsidRDefault="00FE6E4C">
      <w:pPr>
        <w:pStyle w:val="SourceCode"/>
      </w:pPr>
      <w:r>
        <w:rPr>
          <w:rStyle w:val="CommentTok"/>
        </w:rPr>
        <w:t># Loading Race and Heatlh Datasets</w:t>
      </w:r>
      <w:r>
        <w:br/>
      </w:r>
      <w:r>
        <w:rPr>
          <w:rStyle w:val="NormalTok"/>
        </w:rPr>
        <w:t>hdat &lt;-</w:t>
      </w:r>
      <w:r>
        <w:rPr>
          <w:rStyle w:val="StringTok"/>
        </w:rPr>
        <w:t xml:space="preserve"> </w:t>
      </w:r>
      <w:r>
        <w:rPr>
          <w:rStyle w:val="KeywordTok"/>
        </w:rPr>
        <w:t>read.csv</w:t>
      </w:r>
      <w:r>
        <w:rPr>
          <w:rStyle w:val="NormalTok"/>
        </w:rPr>
        <w:t>(</w:t>
      </w:r>
      <w:r>
        <w:rPr>
          <w:rStyle w:val="StringTok"/>
        </w:rPr>
        <w:t>"../Data/R11371317_SL050.csv"</w:t>
      </w:r>
      <w:r>
        <w:rPr>
          <w:rStyle w:val="NormalTok"/>
        </w:rPr>
        <w:t>)</w:t>
      </w:r>
      <w:r>
        <w:br/>
      </w:r>
      <w:r>
        <w:rPr>
          <w:rStyle w:val="NormalTok"/>
        </w:rPr>
        <w:t>racedat &lt;-</w:t>
      </w:r>
      <w:r>
        <w:rPr>
          <w:rStyle w:val="StringTok"/>
        </w:rPr>
        <w:t xml:space="preserve"> </w:t>
      </w:r>
      <w:r>
        <w:rPr>
          <w:rStyle w:val="KeywordTok"/>
        </w:rPr>
        <w:t>read.csv</w:t>
      </w:r>
      <w:r>
        <w:rPr>
          <w:rStyle w:val="NormalTok"/>
        </w:rPr>
        <w:t>(</w:t>
      </w:r>
      <w:r>
        <w:rPr>
          <w:rStyle w:val="StringTok"/>
        </w:rPr>
        <w:t>"../Data/cc-est2018-alldata-22.csv"</w:t>
      </w:r>
      <w:r>
        <w:rPr>
          <w:rStyle w:val="NormalTok"/>
        </w:rPr>
        <w:t>)</w:t>
      </w:r>
      <w:r>
        <w:br/>
      </w:r>
      <w:r>
        <w:br/>
      </w:r>
      <w:r>
        <w:rPr>
          <w:rStyle w:val="CommentTok"/>
        </w:rPr>
        <w:t># Organizing Race Dataset for Louisiana</w:t>
      </w:r>
      <w:r>
        <w:br/>
      </w:r>
      <w:r>
        <w:rPr>
          <w:rStyle w:val="NormalTok"/>
        </w:rPr>
        <w:t>racedat1 &lt;-</w:t>
      </w:r>
      <w:r>
        <w:rPr>
          <w:rStyle w:val="StringTok"/>
        </w:rPr>
        <w:t xml:space="preserve"> </w:t>
      </w:r>
      <w:r>
        <w:rPr>
          <w:rStyle w:val="NormalTok"/>
        </w:rPr>
        <w:t xml:space="preserve">racedat </w:t>
      </w:r>
      <w:r>
        <w:rPr>
          <w:rStyle w:val="OperatorTok"/>
        </w:rPr>
        <w:t>%&gt;%</w:t>
      </w:r>
      <w:r>
        <w:rPr>
          <w:rStyle w:val="StringTok"/>
        </w:rPr>
        <w:t xml:space="preserve"> </w:t>
      </w:r>
      <w:r>
        <w:br/>
      </w:r>
      <w:r>
        <w:rPr>
          <w:rStyle w:val="StringTok"/>
        </w:rPr>
        <w:t xml:space="preserve">  </w:t>
      </w:r>
      <w:r>
        <w:rPr>
          <w:rStyle w:val="KeywordTok"/>
        </w:rPr>
        <w:t>fi</w:t>
      </w:r>
      <w:r>
        <w:rPr>
          <w:rStyle w:val="KeywordTok"/>
        </w:rPr>
        <w:t>lter</w:t>
      </w:r>
      <w:r>
        <w:rPr>
          <w:rStyle w:val="NormalTok"/>
        </w:rPr>
        <w:t xml:space="preserve">(YEAR </w:t>
      </w:r>
      <w:r>
        <w:rPr>
          <w:rStyle w:val="OperatorTok"/>
        </w:rPr>
        <w:t>==</w:t>
      </w:r>
      <w:r>
        <w:rPr>
          <w:rStyle w:val="StringTok"/>
        </w:rPr>
        <w:t xml:space="preserve"> </w:t>
      </w:r>
      <w:r>
        <w:rPr>
          <w:rStyle w:val="DecValTok"/>
        </w:rPr>
        <w:t>9</w:t>
      </w:r>
      <w:r>
        <w:rPr>
          <w:rStyle w:val="NormalTok"/>
        </w:rPr>
        <w:t>,</w:t>
      </w:r>
      <w:r>
        <w:br/>
      </w:r>
      <w:r>
        <w:rPr>
          <w:rStyle w:val="NormalTok"/>
        </w:rPr>
        <w:t xml:space="preserve">         AGEGRP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White =</w:t>
      </w:r>
      <w:r>
        <w:rPr>
          <w:rStyle w:val="NormalTok"/>
        </w:rPr>
        <w:t xml:space="preserve"> </w:t>
      </w:r>
      <w:r>
        <w:rPr>
          <w:rStyle w:val="KeywordTok"/>
        </w:rPr>
        <w:t>sum</w:t>
      </w:r>
      <w:r>
        <w:rPr>
          <w:rStyle w:val="NormalTok"/>
        </w:rPr>
        <w:t>(WA_MALE, WA_FEMALE),</w:t>
      </w:r>
      <w:r>
        <w:br/>
      </w:r>
      <w:r>
        <w:rPr>
          <w:rStyle w:val="NormalTok"/>
        </w:rPr>
        <w:t xml:space="preserve">         </w:t>
      </w:r>
      <w:r>
        <w:rPr>
          <w:rStyle w:val="DataTypeTok"/>
        </w:rPr>
        <w:t>Minority =</w:t>
      </w:r>
      <w:r>
        <w:rPr>
          <w:rStyle w:val="NormalTok"/>
        </w:rPr>
        <w:t xml:space="preserve"> TOT_POP </w:t>
      </w:r>
      <w:r>
        <w:rPr>
          <w:rStyle w:val="OperatorTok"/>
        </w:rPr>
        <w:t>-</w:t>
      </w:r>
      <w:r>
        <w:rPr>
          <w:rStyle w:val="StringTok"/>
        </w:rPr>
        <w:t xml:space="preserve"> </w:t>
      </w:r>
      <w:r>
        <w:rPr>
          <w:rStyle w:val="NormalTok"/>
        </w:rPr>
        <w:t>White,</w:t>
      </w:r>
      <w:r>
        <w:br/>
      </w:r>
      <w:r>
        <w:rPr>
          <w:rStyle w:val="NormalTok"/>
        </w:rPr>
        <w:t xml:space="preserve">         </w:t>
      </w:r>
      <w:r>
        <w:rPr>
          <w:rStyle w:val="DataTypeTok"/>
        </w:rPr>
        <w:t>Perc_White =</w:t>
      </w:r>
      <w:r>
        <w:rPr>
          <w:rStyle w:val="NormalTok"/>
        </w:rPr>
        <w:t xml:space="preserve"> (White </w:t>
      </w:r>
      <w:r>
        <w:rPr>
          <w:rStyle w:val="OperatorTok"/>
        </w:rPr>
        <w:t>/</w:t>
      </w:r>
      <w:r>
        <w:rPr>
          <w:rStyle w:val="StringTok"/>
        </w:rPr>
        <w:t xml:space="preserve"> </w:t>
      </w:r>
      <w:r>
        <w:rPr>
          <w:rStyle w:val="NormalTok"/>
        </w:rPr>
        <w:t xml:space="preserve">TOT_POP) </w:t>
      </w:r>
      <w:r>
        <w:rPr>
          <w:rStyle w:val="OperatorTok"/>
        </w:rPr>
        <w:t>*</w:t>
      </w:r>
      <w:r>
        <w:rPr>
          <w:rStyle w:val="StringTok"/>
        </w:rPr>
        <w:t xml:space="preserve"> </w:t>
      </w:r>
      <w:r>
        <w:rPr>
          <w:rStyle w:val="DecValTok"/>
        </w:rPr>
        <w:t>100</w:t>
      </w:r>
      <w:r>
        <w:rPr>
          <w:rStyle w:val="NormalTok"/>
        </w:rPr>
        <w:t>,</w:t>
      </w:r>
      <w:r>
        <w:br/>
      </w:r>
      <w:r>
        <w:rPr>
          <w:rStyle w:val="NormalTok"/>
        </w:rPr>
        <w:t xml:space="preserve">         </w:t>
      </w:r>
      <w:r>
        <w:rPr>
          <w:rStyle w:val="DataTypeTok"/>
        </w:rPr>
        <w:t>Perc_Minority =</w:t>
      </w:r>
      <w:r>
        <w:rPr>
          <w:rStyle w:val="NormalTok"/>
        </w:rPr>
        <w:t xml:space="preserve"> (Minority </w:t>
      </w:r>
      <w:r>
        <w:rPr>
          <w:rStyle w:val="OperatorTok"/>
        </w:rPr>
        <w:t>/</w:t>
      </w:r>
      <w:r>
        <w:rPr>
          <w:rStyle w:val="StringTok"/>
        </w:rPr>
        <w:t xml:space="preserve"> </w:t>
      </w:r>
      <w:r>
        <w:rPr>
          <w:rStyle w:val="NormalTok"/>
        </w:rPr>
        <w:t xml:space="preserve">TOT_POP) </w:t>
      </w:r>
      <w:r>
        <w:rPr>
          <w:rStyle w:val="OperatorTok"/>
        </w:rPr>
        <w: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(STNAME, CTYNAME, TOT_POP, White, </w:t>
      </w:r>
      <w:r>
        <w:br/>
      </w:r>
      <w:r>
        <w:rPr>
          <w:rStyle w:val="NormalTok"/>
        </w:rPr>
        <w:t xml:space="preserve">         Minority, Perc_White, Perc_Minority)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LA_POP =</w:t>
      </w:r>
      <w:r>
        <w:rPr>
          <w:rStyle w:val="NormalTok"/>
        </w:rPr>
        <w:t xml:space="preserve"> </w:t>
      </w:r>
      <w:r>
        <w:rPr>
          <w:rStyle w:val="KeywordTok"/>
        </w:rPr>
        <w:t>sum</w:t>
      </w:r>
      <w:r>
        <w:rPr>
          <w:rStyle w:val="NormalTok"/>
        </w:rPr>
        <w:t>(TOT_POP),</w:t>
      </w:r>
      <w:r>
        <w:br/>
      </w:r>
      <w:r>
        <w:rPr>
          <w:rStyle w:val="NormalTok"/>
        </w:rPr>
        <w:t xml:space="preserve">         </w:t>
      </w:r>
      <w:r>
        <w:rPr>
          <w:rStyle w:val="DataTypeTok"/>
        </w:rPr>
        <w:t>LA_White_Perc =</w:t>
      </w:r>
      <w:r>
        <w:rPr>
          <w:rStyle w:val="NormalTok"/>
        </w:rPr>
        <w:t xml:space="preserve"> </w:t>
      </w:r>
      <w:r>
        <w:rPr>
          <w:rStyle w:val="KeywordTok"/>
        </w:rPr>
        <w:t>mean</w:t>
      </w:r>
      <w:r>
        <w:rPr>
          <w:rStyle w:val="NormalTok"/>
        </w:rPr>
        <w:t>(Perc_White))</w:t>
      </w:r>
      <w:r>
        <w:br/>
      </w:r>
      <w:r>
        <w:br/>
      </w:r>
      <w:r>
        <w:rPr>
          <w:rStyle w:val="CommentTok"/>
        </w:rPr>
        <w:t># Creating Race Dataset for only Cancer Alley</w:t>
      </w:r>
      <w:r>
        <w:br/>
      </w:r>
      <w:r>
        <w:rPr>
          <w:rStyle w:val="NormalTok"/>
        </w:rPr>
        <w:t>CAracedat1 &lt;-</w:t>
      </w:r>
      <w:r>
        <w:rPr>
          <w:rStyle w:val="StringTok"/>
        </w:rPr>
        <w:t xml:space="preserve"> </w:t>
      </w:r>
      <w:r>
        <w:rPr>
          <w:rStyle w:val="NormalTok"/>
        </w:rPr>
        <w:t xml:space="preserve">racedat1  </w:t>
      </w:r>
      <w:r>
        <w:rPr>
          <w:rStyle w:val="OperatorTok"/>
        </w:rPr>
        <w:t>%</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(CTYNAME </w:t>
      </w:r>
      <w:r>
        <w:rPr>
          <w:rStyle w:val="OperatorTok"/>
        </w:rPr>
        <w:t>%in%</w:t>
      </w:r>
      <w:r>
        <w:rPr>
          <w:rStyle w:val="StringTok"/>
        </w:rPr>
        <w:t xml:space="preserve"> </w:t>
      </w:r>
      <w:r>
        <w:rPr>
          <w:rStyle w:val="KeywordTok"/>
        </w:rPr>
        <w:t>c</w:t>
      </w:r>
      <w:r>
        <w:rPr>
          <w:rStyle w:val="NormalTok"/>
        </w:rPr>
        <w:t>(</w:t>
      </w:r>
      <w:r>
        <w:rPr>
          <w:rStyle w:val="StringTok"/>
        </w:rPr>
        <w:t>"East Baton Rouge Parish"</w:t>
      </w:r>
      <w:r>
        <w:rPr>
          <w:rStyle w:val="NormalTok"/>
        </w:rPr>
        <w:t xml:space="preserve">, </w:t>
      </w:r>
      <w:r>
        <w:br/>
      </w:r>
      <w:r>
        <w:rPr>
          <w:rStyle w:val="NormalTok"/>
        </w:rPr>
        <w:t xml:space="preserve">                                </w:t>
      </w:r>
      <w:r>
        <w:rPr>
          <w:rStyle w:val="StringTok"/>
        </w:rPr>
        <w:t>"West Baton Rouge Parish"</w:t>
      </w:r>
      <w:r>
        <w:rPr>
          <w:rStyle w:val="NormalTok"/>
        </w:rPr>
        <w:t>,</w:t>
      </w:r>
      <w:r>
        <w:br/>
      </w:r>
      <w:r>
        <w:rPr>
          <w:rStyle w:val="NormalTok"/>
        </w:rPr>
        <w:t xml:space="preserve">                                </w:t>
      </w:r>
      <w:r>
        <w:rPr>
          <w:rStyle w:val="StringTok"/>
        </w:rPr>
        <w:t>"Ascension Parish"</w:t>
      </w:r>
      <w:r>
        <w:rPr>
          <w:rStyle w:val="NormalTok"/>
        </w:rPr>
        <w:t>,</w:t>
      </w:r>
      <w:r>
        <w:br/>
      </w:r>
      <w:r>
        <w:rPr>
          <w:rStyle w:val="NormalTok"/>
        </w:rPr>
        <w:t xml:space="preserve">                                </w:t>
      </w:r>
      <w:r>
        <w:rPr>
          <w:rStyle w:val="StringTok"/>
        </w:rPr>
        <w:t>"St. John the Baptist Parish"</w:t>
      </w:r>
      <w:r>
        <w:rPr>
          <w:rStyle w:val="NormalTok"/>
        </w:rPr>
        <w:t>,</w:t>
      </w:r>
      <w:r>
        <w:br/>
      </w:r>
      <w:r>
        <w:rPr>
          <w:rStyle w:val="NormalTok"/>
        </w:rPr>
        <w:t xml:space="preserve">                                </w:t>
      </w:r>
      <w:r>
        <w:rPr>
          <w:rStyle w:val="StringTok"/>
        </w:rPr>
        <w:t>"Iberville Parish"</w:t>
      </w:r>
      <w:r>
        <w:rPr>
          <w:rStyle w:val="NormalTok"/>
        </w:rPr>
        <w:t>,</w:t>
      </w:r>
      <w:r>
        <w:br/>
      </w:r>
      <w:r>
        <w:rPr>
          <w:rStyle w:val="NormalTok"/>
        </w:rPr>
        <w:t xml:space="preserve">                                </w:t>
      </w:r>
      <w:r>
        <w:rPr>
          <w:rStyle w:val="StringTok"/>
        </w:rPr>
        <w:t>"St. Charles Parish"</w:t>
      </w:r>
      <w:r>
        <w:rPr>
          <w:rStyle w:val="NormalTok"/>
        </w:rPr>
        <w:t>,</w:t>
      </w:r>
      <w:r>
        <w:br/>
      </w:r>
      <w:r>
        <w:rPr>
          <w:rStyle w:val="NormalTok"/>
        </w:rPr>
        <w:lastRenderedPageBreak/>
        <w:t xml:space="preserve">                                </w:t>
      </w:r>
      <w:r>
        <w:rPr>
          <w:rStyle w:val="StringTok"/>
        </w:rPr>
        <w:t>"Jefferson Parish"</w:t>
      </w:r>
      <w:r>
        <w:rPr>
          <w:rStyle w:val="NormalTok"/>
        </w:rPr>
        <w:t>,</w:t>
      </w:r>
      <w:r>
        <w:br/>
      </w:r>
      <w:r>
        <w:rPr>
          <w:rStyle w:val="NormalTok"/>
        </w:rPr>
        <w:t xml:space="preserve">                                </w:t>
      </w:r>
      <w:r>
        <w:rPr>
          <w:rStyle w:val="StringTok"/>
        </w:rPr>
        <w:t>"Orleans Parish"</w:t>
      </w:r>
      <w:r>
        <w:rPr>
          <w:rStyle w:val="NormalTok"/>
        </w:rPr>
        <w:t>))</w:t>
      </w:r>
    </w:p>
    <w:p w14:paraId="5E20F81A" w14:textId="77777777" w:rsidR="00F1126E" w:rsidRDefault="00FE6E4C">
      <w:pPr>
        <w:pStyle w:val="FirstParagraph"/>
      </w:pPr>
      <w:r>
        <w:t>The first plot is a bar plot comparing the perc</w:t>
      </w:r>
      <w:r>
        <w:t xml:space="preserve">entage white population in all the Cancer Alley counties. The red line on this plot represents the average percentage of white residents in each county, </w:t>
      </w:r>
      <w:commentRangeStart w:id="9"/>
      <w:r>
        <w:t xml:space="preserve">which is 65%. </w:t>
      </w:r>
      <w:commentRangeEnd w:id="9"/>
      <w:r w:rsidR="00D613F7">
        <w:rPr>
          <w:rStyle w:val="CommentReference"/>
        </w:rPr>
        <w:commentReference w:id="9"/>
      </w:r>
      <w:r>
        <w:t>Of the counties that are part of Cancer Alley, five have a lower percentage of white popu</w:t>
      </w:r>
      <w:r>
        <w:t>lation than the rest of the state of Louisiana. These five counties include East Baton Rouge, Iberville, Orleans, St. John the Baptist, and West Baton Rouge. These data suggest that much of the population that lives in Cancer Alley is not white. As previou</w:t>
      </w:r>
      <w:r>
        <w:t>s studies have implicated Cancer Alley as a location with high levels of environmental racism, it should be expected that these communities are largely composed of minorities. The fact that three of these counties (Ascension, Jefferson, and St. Charles) ha</w:t>
      </w:r>
      <w:r>
        <w:t>ve a higher percentage white population than the rest of the state is more than I expected.</w:t>
      </w:r>
    </w:p>
    <w:p w14:paraId="31DAE140" w14:textId="77777777" w:rsidR="00F1126E" w:rsidRDefault="00FE6E4C">
      <w:pPr>
        <w:pStyle w:val="SourceCode"/>
      </w:pPr>
      <w:r>
        <w:rPr>
          <w:rStyle w:val="CommentTok"/>
        </w:rPr>
        <w:t># Generating bar plot comparing percentage white populations in Cancer Alley</w:t>
      </w:r>
      <w:r>
        <w:br/>
      </w:r>
      <w:r>
        <w:rPr>
          <w:rStyle w:val="KeywordTok"/>
        </w:rPr>
        <w:t>ggplot</w:t>
      </w:r>
      <w:r>
        <w:rPr>
          <w:rStyle w:val="NormalTok"/>
        </w:rPr>
        <w:t xml:space="preserve">(CAracedat1, </w:t>
      </w:r>
      <w:r>
        <w:rPr>
          <w:rStyle w:val="KeywordTok"/>
        </w:rPr>
        <w:t>aes</w:t>
      </w:r>
      <w:r>
        <w:rPr>
          <w:rStyle w:val="NormalTok"/>
        </w:rPr>
        <w:t>(</w:t>
      </w:r>
      <w:r>
        <w:rPr>
          <w:rStyle w:val="DataTypeTok"/>
        </w:rPr>
        <w:t>x =</w:t>
      </w:r>
      <w:r>
        <w:rPr>
          <w:rStyle w:val="NormalTok"/>
        </w:rPr>
        <w:t xml:space="preserve"> CTYNAME, </w:t>
      </w:r>
      <w:r>
        <w:rPr>
          <w:rStyle w:val="DataTypeTok"/>
        </w:rPr>
        <w:t>y =</w:t>
      </w:r>
      <w:r>
        <w:rPr>
          <w:rStyle w:val="NormalTok"/>
        </w:rPr>
        <w:t xml:space="preserve"> Perc_White, </w:t>
      </w:r>
      <w:commentRangeStart w:id="10"/>
      <w:r>
        <w:rPr>
          <w:rStyle w:val="DataTypeTok"/>
        </w:rPr>
        <w:t>fill =</w:t>
      </w:r>
      <w:r>
        <w:rPr>
          <w:rStyle w:val="NormalTok"/>
        </w:rPr>
        <w:t xml:space="preserve"> CTYNAME</w:t>
      </w:r>
      <w:commentRangeEnd w:id="10"/>
      <w:r w:rsidR="00175135">
        <w:rPr>
          <w:rStyle w:val="CommentReference"/>
        </w:rPr>
        <w:commentReference w:id="10"/>
      </w:r>
      <w:r>
        <w:rPr>
          <w:rStyle w:val="NormalTok"/>
        </w:rPr>
        <w:t xml:space="preserv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DataTypeTok"/>
        </w:rPr>
        <w:t>=</w:t>
      </w:r>
      <w:r>
        <w:rPr>
          <w:rStyle w:val="StringTok"/>
        </w:rPr>
        <w:t>"identity"</w:t>
      </w:r>
      <w:r>
        <w:rPr>
          <w:rStyle w:val="NormalTok"/>
        </w:rPr>
        <w:t xml:space="preserve">, </w:t>
      </w:r>
      <w:r>
        <w:rPr>
          <w:rStyle w:val="DataTypeTok"/>
        </w:rPr>
        <w:t>width=</w:t>
      </w:r>
      <w:r>
        <w:rPr>
          <w:rStyle w:val="DecValTok"/>
        </w:rPr>
        <w:t>1</w:t>
      </w:r>
      <w:r>
        <w:rPr>
          <w:rStyle w:val="NormalTok"/>
        </w:rPr>
        <w:t xml:space="preserve">, </w:t>
      </w:r>
      <w:r>
        <w:rPr>
          <w:rStyle w:val="DataTypeTok"/>
        </w:rPr>
        <w:t>color=</w:t>
      </w:r>
      <w:r>
        <w:rPr>
          <w:rStyle w:val="StringTok"/>
        </w:rPr>
        <w:t>"white"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w:t>
      </w:r>
      <w:r>
        <w:rPr>
          <w:rStyle w:val="NormalTok"/>
        </w:rPr>
        <w:t xml:space="preserve">, </w:t>
      </w:r>
      <w:r>
        <w:rPr>
          <w:rStyle w:val="DataTypeTok"/>
        </w:rPr>
        <w:t>y =</w:t>
      </w:r>
      <w:r>
        <w:rPr>
          <w:rStyle w:val="NormalTok"/>
        </w:rPr>
        <w:t xml:space="preserve"> </w:t>
      </w:r>
      <w:r>
        <w:rPr>
          <w:rStyle w:val="StringTok"/>
        </w:rPr>
        <w:t>"Percentage White"</w:t>
      </w:r>
      <w:r>
        <w:rPr>
          <w:rStyle w:val="NormalTok"/>
        </w:rPr>
        <w:t xml:space="preserve">, </w:t>
      </w:r>
      <w:r>
        <w:rPr>
          <w:rStyle w:val="DataTypeTok"/>
        </w:rPr>
        <w:t>fill =</w:t>
      </w:r>
      <w:r>
        <w:rPr>
          <w:rStyle w:val="NormalTok"/>
        </w:rPr>
        <w:t xml:space="preserve"> </w:t>
      </w:r>
      <w:r>
        <w:rPr>
          <w:rStyle w:val="StringTok"/>
        </w:rPr>
        <w:t>"County"</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64.5</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 </w:t>
      </w:r>
      <w:r>
        <w:rPr>
          <w:rStyle w:val="KeywordTok"/>
        </w:rPr>
        <w:t>round</w:t>
      </w:r>
      <w:r>
        <w:rPr>
          <w:rStyle w:val="NormalTok"/>
        </w:rPr>
        <w:t xml:space="preserve">(Perc_White)), </w:t>
      </w:r>
      <w:r>
        <w:br/>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p>
    <w:p w14:paraId="35002BFE" w14:textId="77777777" w:rsidR="00F1126E" w:rsidRDefault="00FE6E4C">
      <w:pPr>
        <w:pStyle w:val="FirstParagraph"/>
      </w:pPr>
      <w:commentRangeStart w:id="11"/>
      <w:r>
        <w:rPr>
          <w:noProof/>
        </w:rPr>
        <w:drawing>
          <wp:inline distT="0" distB="0" distL="0" distR="0" wp14:anchorId="30484E9B" wp14:editId="60FC56F7">
            <wp:extent cx="5334000" cy="25876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plot_race-1.png"/>
                    <pic:cNvPicPr>
                      <a:picLocks noChangeAspect="1" noChangeArrowheads="1"/>
                    </pic:cNvPicPr>
                  </pic:nvPicPr>
                  <pic:blipFill>
                    <a:blip r:embed="rId9"/>
                    <a:stretch>
                      <a:fillRect/>
                    </a:stretch>
                  </pic:blipFill>
                  <pic:spPr bwMode="auto">
                    <a:xfrm>
                      <a:off x="0" y="0"/>
                      <a:ext cx="5334000" cy="2587625"/>
                    </a:xfrm>
                    <a:prstGeom prst="rect">
                      <a:avLst/>
                    </a:prstGeom>
                    <a:noFill/>
                    <a:ln w="9525">
                      <a:noFill/>
                      <a:headEnd/>
                      <a:tailEnd/>
                    </a:ln>
                  </pic:spPr>
                </pic:pic>
              </a:graphicData>
            </a:graphic>
          </wp:inline>
        </w:drawing>
      </w:r>
      <w:commentRangeEnd w:id="11"/>
      <w:r w:rsidR="00D613F7">
        <w:rPr>
          <w:rStyle w:val="CommentReference"/>
        </w:rPr>
        <w:commentReference w:id="11"/>
      </w:r>
    </w:p>
    <w:p w14:paraId="62A47DA6" w14:textId="77777777" w:rsidR="00F1126E" w:rsidRDefault="00FE6E4C">
      <w:pPr>
        <w:pStyle w:val="BodyText"/>
      </w:pPr>
      <w:r>
        <w:t>Due to the high percentage white population in Ascension, Jefferson, and St. Charles, I found a more precise map of race along Cancer Alley which is shown below (Stepnick).</w:t>
      </w:r>
    </w:p>
    <w:p w14:paraId="5B7522FE" w14:textId="77777777" w:rsidR="00F1126E" w:rsidRDefault="00D613F7">
      <w:pPr>
        <w:pStyle w:val="BodyText"/>
      </w:pPr>
      <w:r>
        <w:rPr>
          <w:noProof/>
        </w:rPr>
        <w:lastRenderedPageBreak/>
        <w:drawing>
          <wp:inline distT="0" distB="0" distL="0" distR="0" wp14:anchorId="4AD419E8" wp14:editId="45F2A3E9">
            <wp:extent cx="4086795" cy="3010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ACD65.tmp"/>
                    <pic:cNvPicPr/>
                  </pic:nvPicPr>
                  <pic:blipFill>
                    <a:blip r:embed="rId10">
                      <a:extLst>
                        <a:ext uri="{28A0092B-C50C-407E-A947-70E740481C1C}">
                          <a14:useLocalDpi xmlns:a14="http://schemas.microsoft.com/office/drawing/2010/main" val="0"/>
                        </a:ext>
                      </a:extLst>
                    </a:blip>
                    <a:stretch>
                      <a:fillRect/>
                    </a:stretch>
                  </pic:blipFill>
                  <pic:spPr>
                    <a:xfrm>
                      <a:off x="0" y="0"/>
                      <a:ext cx="4086795" cy="3010320"/>
                    </a:xfrm>
                    <a:prstGeom prst="rect">
                      <a:avLst/>
                    </a:prstGeom>
                  </pic:spPr>
                </pic:pic>
              </a:graphicData>
            </a:graphic>
          </wp:inline>
        </w:drawing>
      </w:r>
    </w:p>
    <w:p w14:paraId="37CC545F" w14:textId="77777777" w:rsidR="00F1126E" w:rsidRDefault="00FE6E4C">
      <w:pPr>
        <w:pStyle w:val="BodyText"/>
      </w:pPr>
      <w:r>
        <w:t>The above image shows the percentage of the population along the</w:t>
      </w:r>
      <w:r>
        <w:t xml:space="preserve"> Mississippi River (Cancer Alley) that is black, while also indicating the locations of major industrial sites along the river. It appears that many of these industrial sites are located in areas with high percentages of black populations from 60-100%. The</w:t>
      </w:r>
      <w:r>
        <w:t xml:space="preserve"> proximity of these majority black communities to industrial sites is an indication of environmental racism.</w:t>
      </w:r>
    </w:p>
    <w:p w14:paraId="34CDA225" w14:textId="77777777" w:rsidR="00F1126E" w:rsidRDefault="00FE6E4C">
      <w:pPr>
        <w:pStyle w:val="BodyText"/>
      </w:pPr>
      <w:r>
        <w:t>It is important to note the difference in the discoveries of my own graph and those in the above image. While the image clearly points to environme</w:t>
      </w:r>
      <w:r>
        <w:t xml:space="preserve">ntal racism, my graph suggests that only some of the counties that comprise Cancer Alley are majority non-White. The reason for this discrepancy is that the </w:t>
      </w:r>
      <w:commentRangeStart w:id="12"/>
      <w:r>
        <w:t>image looks at a smaller than county level</w:t>
      </w:r>
      <w:commentRangeEnd w:id="12"/>
      <w:r w:rsidR="00D613F7">
        <w:rPr>
          <w:rStyle w:val="CommentReference"/>
        </w:rPr>
        <w:commentReference w:id="12"/>
      </w:r>
      <w:r>
        <w:t xml:space="preserve">. The health data is limited to the county level and can </w:t>
      </w:r>
      <w:r>
        <w:t>not be broken down into smaller increments. This highlights one of the limitations of this study, which is that among a county there can be a very high variability among the data. While the image clearly shows high percentages of black populations near ind</w:t>
      </w:r>
      <w:r>
        <w:t>ustrial sites, my data looks at the diversity of the entire counties which extend miles from the Mississippi River and these industrial sites.</w:t>
      </w:r>
    </w:p>
    <w:p w14:paraId="4FD232EB" w14:textId="77777777" w:rsidR="00F1126E" w:rsidRDefault="00FE6E4C">
      <w:pPr>
        <w:pStyle w:val="BodyText"/>
      </w:pPr>
      <w:r>
        <w:t>The limitation of this dataset of being broken down by county, instead of even smaller regions, will be important</w:t>
      </w:r>
      <w:r>
        <w:t xml:space="preserve"> to the rest of the analysis. While people along the Mississippi River may experience adverse health impacts, this may not be reflected in the health data as it will be diluted by the rest of the county’s health.</w:t>
      </w:r>
    </w:p>
    <w:p w14:paraId="4DF8342B" w14:textId="77777777" w:rsidR="00F1126E" w:rsidRDefault="00FE6E4C">
      <w:pPr>
        <w:pStyle w:val="Heading3"/>
      </w:pPr>
      <w:bookmarkStart w:id="13" w:name="X4a85bfd3b36c40f7246ecde706be8f89a42f119"/>
      <w:bookmarkStart w:id="14" w:name="_Toc39758377"/>
      <w:r>
        <w:t>Comparing Race and Health Data for the Entire State of Louisiana</w:t>
      </w:r>
      <w:bookmarkEnd w:id="13"/>
      <w:bookmarkEnd w:id="14"/>
    </w:p>
    <w:p w14:paraId="45F62472" w14:textId="77777777" w:rsidR="00F1126E" w:rsidRDefault="00FE6E4C">
      <w:pPr>
        <w:pStyle w:val="SourceCode"/>
      </w:pPr>
      <w:r>
        <w:rPr>
          <w:rStyle w:val="CommentTok"/>
        </w:rPr>
        <w:t># Creating table of Poor Health Data in Louisiana by county</w:t>
      </w:r>
      <w:r>
        <w:br/>
      </w:r>
      <w:r>
        <w:rPr>
          <w:rStyle w:val="NormalTok"/>
        </w:rPr>
        <w:t>hdat4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"SE_T002_001"</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(PoorHea</w:t>
      </w:r>
      <w:r>
        <w:rPr>
          <w:rStyle w:val="NormalTok"/>
        </w:rPr>
        <w:t>lth)</w:t>
      </w:r>
      <w:r>
        <w:br/>
      </w:r>
      <w:r>
        <w:br/>
      </w:r>
      <w:r>
        <w:rPr>
          <w:rStyle w:val="CommentTok"/>
        </w:rPr>
        <w:t xml:space="preserve"># Generating table of percentage minority by county </w:t>
      </w:r>
      <w:r>
        <w:br/>
      </w:r>
      <w:r>
        <w:rPr>
          <w:rStyle w:val="NormalTok"/>
        </w:rPr>
        <w:lastRenderedPageBreak/>
        <w:t>racedat4 &lt;-</w:t>
      </w:r>
      <w:r>
        <w:rPr>
          <w:rStyle w:val="StringTok"/>
        </w:rPr>
        <w:t xml:space="preserve"> </w:t>
      </w:r>
      <w:r>
        <w:rPr>
          <w:rStyle w:val="NormalTok"/>
        </w:rPr>
        <w:t xml:space="preserve">racedat1 </w:t>
      </w:r>
      <w:r>
        <w:rPr>
          <w:rStyle w:val="OperatorTok"/>
        </w:rPr>
        <w:t>%&gt;%</w:t>
      </w:r>
      <w:r>
        <w:rPr>
          <w:rStyle w:val="StringTok"/>
        </w:rPr>
        <w:t xml:space="preserve"> </w:t>
      </w:r>
      <w:r>
        <w:br/>
      </w:r>
      <w:r>
        <w:rPr>
          <w:rStyle w:val="StringTok"/>
        </w:rPr>
        <w:t xml:space="preserve">  </w:t>
      </w:r>
      <w:r>
        <w:rPr>
          <w:rStyle w:val="KeywordTok"/>
        </w:rPr>
        <w:t>select</w:t>
      </w:r>
      <w:r>
        <w:rPr>
          <w:rStyle w:val="NormalTok"/>
        </w:rPr>
        <w:t>(CTYNAME, Perc_Minority)</w:t>
      </w:r>
      <w:r>
        <w:br/>
      </w:r>
      <w:r>
        <w:br/>
      </w:r>
      <w:r>
        <w:rPr>
          <w:rStyle w:val="CommentTok"/>
        </w:rPr>
        <w:t># Generating a combined table of race and poor health data</w:t>
      </w:r>
      <w:r>
        <w:br/>
      </w:r>
      <w:r>
        <w:rPr>
          <w:rStyle w:val="NormalTok"/>
        </w:rPr>
        <w:t>rhcombined &lt;-</w:t>
      </w:r>
      <w:r>
        <w:rPr>
          <w:rStyle w:val="StringTok"/>
        </w:rPr>
        <w:t xml:space="preserve"> </w:t>
      </w:r>
      <w:r>
        <w:rPr>
          <w:rStyle w:val="KeywordTok"/>
        </w:rPr>
        <w:t>left_join</w:t>
      </w:r>
      <w:r>
        <w:rPr>
          <w:rStyle w:val="NormalTok"/>
        </w:rPr>
        <w:t xml:space="preserve">(hdat4, racedat4, </w:t>
      </w:r>
      <w:r>
        <w:rPr>
          <w:rStyle w:val="DataTypeTok"/>
        </w:rPr>
        <w:t>by =</w:t>
      </w:r>
      <w:r>
        <w:rPr>
          <w:rStyle w:val="NormalTok"/>
        </w:rPr>
        <w:t xml:space="preserve"> </w:t>
      </w:r>
      <w:r>
        <w:rPr>
          <w:rStyle w:val="StringTok"/>
        </w:rPr>
        <w:t>"CTYNAME"</w:t>
      </w:r>
      <w:r>
        <w:rPr>
          <w:rStyle w:val="NormalTok"/>
        </w:rPr>
        <w:t>)</w:t>
      </w:r>
    </w:p>
    <w:p w14:paraId="0EE1068E" w14:textId="77777777" w:rsidR="00F1126E" w:rsidRDefault="00FE6E4C">
      <w:pPr>
        <w:pStyle w:val="FirstParagraph"/>
      </w:pPr>
      <w:r>
        <w:t>It is important to understand the overall health of minorities in Louisiana to assess whether there is environmental racism. The below chart plots the percentage of minorities against the percentage of poor health by county.</w:t>
      </w:r>
    </w:p>
    <w:p w14:paraId="69C52098" w14:textId="77777777" w:rsidR="00F1126E" w:rsidRDefault="00FE6E4C">
      <w:pPr>
        <w:pStyle w:val="SourceCode"/>
      </w:pPr>
      <w:r>
        <w:rPr>
          <w:rStyle w:val="CommentTok"/>
        </w:rPr>
        <w:t># Plotting the Percentage of Mi</w:t>
      </w:r>
      <w:r>
        <w:rPr>
          <w:rStyle w:val="CommentTok"/>
        </w:rPr>
        <w:t>norities against Percentage of Poor Health Reported in Louisiana</w:t>
      </w:r>
      <w:r>
        <w:br/>
      </w:r>
      <w:r>
        <w:rPr>
          <w:rStyle w:val="KeywordTok"/>
        </w:rPr>
        <w:t>ggplot</w:t>
      </w:r>
      <w:r>
        <w:rPr>
          <w:rStyle w:val="NormalTok"/>
        </w:rPr>
        <w:t xml:space="preserve">(rhcombined, </w:t>
      </w:r>
      <w:r>
        <w:rPr>
          <w:rStyle w:val="KeywordTok"/>
        </w:rPr>
        <w:t>aes</w:t>
      </w:r>
      <w:r>
        <w:rPr>
          <w:rStyle w:val="NormalTok"/>
        </w:rPr>
        <w:t>(</w:t>
      </w:r>
      <w:r>
        <w:rPr>
          <w:rStyle w:val="DataTypeTok"/>
        </w:rPr>
        <w:t>x=</w:t>
      </w:r>
      <w:r>
        <w:rPr>
          <w:rStyle w:val="NormalTok"/>
        </w:rPr>
        <w:t xml:space="preserve"> </w:t>
      </w:r>
      <w:r>
        <w:rPr>
          <w:rStyle w:val="StringTok"/>
        </w:rPr>
        <w:t>`</w:t>
      </w:r>
      <w:r>
        <w:rPr>
          <w:rStyle w:val="DataTypeTok"/>
        </w:rPr>
        <w:t>Perc_Minority</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PoorHealth</w:t>
      </w:r>
      <w:r>
        <w:rPr>
          <w:rStyle w:val="StringTok"/>
        </w:rPr>
        <w: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geom_</w:t>
      </w:r>
      <w:r>
        <w:rPr>
          <w:rStyle w:val="KeywordTok"/>
        </w:rPr>
        <w:t>abline</w:t>
      </w:r>
      <w:r>
        <w:rPr>
          <w:rStyle w:val="NormalTok"/>
        </w:rPr>
        <w:t>(</w:t>
      </w:r>
      <w:r>
        <w:rPr>
          <w:rStyle w:val="DataTypeTok"/>
        </w:rPr>
        <w:t>intercept=</w:t>
      </w:r>
      <w:r>
        <w:rPr>
          <w:rStyle w:val="DecValTok"/>
        </w:rPr>
        <w:t>15</w:t>
      </w:r>
      <w:r>
        <w:rPr>
          <w:rStyle w:val="NormalTok"/>
        </w:rPr>
        <w:t xml:space="preserve">, </w:t>
      </w:r>
      <w:r>
        <w:rPr>
          <w:rStyle w:val="DataTypeTok"/>
        </w:rPr>
        <w:t>slope=</w:t>
      </w:r>
      <w:r>
        <w:rPr>
          <w:rStyle w:val="FloatTok"/>
        </w:rPr>
        <w:t>0.20</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Minority Population"</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"Percentage of Fair to Poor Health Reported"</w:t>
      </w:r>
      <w:r>
        <w:rPr>
          <w:rStyle w:val="NormalTok"/>
        </w:rPr>
        <w:t>)</w:t>
      </w:r>
    </w:p>
    <w:p w14:paraId="4A804B19" w14:textId="77777777" w:rsidR="00F1126E" w:rsidRDefault="00FE6E4C">
      <w:pPr>
        <w:pStyle w:val="FirstParagraph"/>
      </w:pPr>
      <w:r>
        <w:rPr>
          <w:noProof/>
        </w:rPr>
        <w:drawing>
          <wp:inline distT="0" distB="0" distL="0" distR="0" wp14:anchorId="0886F831" wp14:editId="3CEC1B69">
            <wp:extent cx="3234088"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minorityhealth_scatter-1.png"/>
                    <pic:cNvPicPr>
                      <a:picLocks noChangeAspect="1" noChangeArrowheads="1"/>
                    </pic:cNvPicPr>
                  </pic:nvPicPr>
                  <pic:blipFill>
                    <a:blip r:embed="rId11"/>
                    <a:stretch>
                      <a:fillRect/>
                    </a:stretch>
                  </pic:blipFill>
                  <pic:spPr bwMode="auto">
                    <a:xfrm>
                      <a:off x="0" y="0"/>
                      <a:ext cx="3234088" cy="3234088"/>
                    </a:xfrm>
                    <a:prstGeom prst="rect">
                      <a:avLst/>
                    </a:prstGeom>
                    <a:noFill/>
                    <a:ln w="9525">
                      <a:noFill/>
                      <a:headEnd/>
                      <a:tailEnd/>
                    </a:ln>
                  </pic:spPr>
                </pic:pic>
              </a:graphicData>
            </a:graphic>
          </wp:inline>
        </w:drawing>
      </w:r>
    </w:p>
    <w:p w14:paraId="36CDDCCB" w14:textId="77777777" w:rsidR="00F1126E" w:rsidRDefault="00FE6E4C">
      <w:pPr>
        <w:pStyle w:val="BodyText"/>
      </w:pPr>
      <w:r>
        <w:t xml:space="preserve">The above plot demonstrates that there is a </w:t>
      </w:r>
      <w:commentRangeStart w:id="15"/>
      <w:r>
        <w:t xml:space="preserve">correlation </w:t>
      </w:r>
      <w:commentRangeEnd w:id="15"/>
      <w:r w:rsidR="00CD2620">
        <w:rPr>
          <w:rStyle w:val="CommentReference"/>
        </w:rPr>
        <w:commentReference w:id="15"/>
      </w:r>
      <w:r>
        <w:t>between percentage minorities and poor h</w:t>
      </w:r>
      <w:r>
        <w:t xml:space="preserve">ealth. The plot has both a linear slope and a loess fit to determine if a linear slope best represents the data. </w:t>
      </w:r>
      <w:commentRangeStart w:id="16"/>
      <w:r>
        <w:t>The loess fit follows the linear slope pretty well until the last portion of the data where it increases because of the three outliers</w:t>
      </w:r>
      <w:commentRangeEnd w:id="16"/>
      <w:r w:rsidR="00CD2620">
        <w:rPr>
          <w:rStyle w:val="CommentReference"/>
        </w:rPr>
        <w:commentReference w:id="16"/>
      </w:r>
      <w:r>
        <w:t>. The plo</w:t>
      </w:r>
      <w:r>
        <w:t>t suggests that as the percentage of minorities in the population increases the percentage of fair to poor health reported also increases. This suggests that overall, in the state of Louisiana, there could be a connection between poor health and the counti</w:t>
      </w:r>
      <w:r>
        <w:t>es with more minorities. Environmental racism is a potential explanation for this trend, but the potential causes for the fair to poor health of the minorities would need to be evaluated. The “Other Factors that could be Impacting Health” section will furt</w:t>
      </w:r>
      <w:r>
        <w:t>her discuss potential reasons for this trend.</w:t>
      </w:r>
    </w:p>
    <w:p w14:paraId="129C2201" w14:textId="77777777" w:rsidR="00F1126E" w:rsidRDefault="00FE6E4C">
      <w:pPr>
        <w:pStyle w:val="Heading4"/>
      </w:pPr>
      <w:bookmarkStart w:id="17" w:name="analylizing-data-distributions"/>
      <w:bookmarkStart w:id="18" w:name="_Toc39758378"/>
      <w:r>
        <w:lastRenderedPageBreak/>
        <w:t>Analylizing Data Distributions</w:t>
      </w:r>
      <w:bookmarkEnd w:id="17"/>
      <w:bookmarkEnd w:id="18"/>
    </w:p>
    <w:p w14:paraId="0AD13411" w14:textId="77777777" w:rsidR="00F1126E" w:rsidRDefault="00FE6E4C">
      <w:pPr>
        <w:pStyle w:val="FirstParagraph"/>
      </w:pPr>
      <w:r>
        <w:t>To determine if there were any regions in Louisiana that were particular outliers in terms of poor health or premature deaths, I created qq-plots of these data. Considering previous findings in Cancer Alley of negative health effects, I expected to find ou</w:t>
      </w:r>
      <w:r>
        <w:t>tliers in these data for the counties in Cancer Alley. Though there were some outliers in both the poor health and premature death data, neither indicated any of the counties in Cancer Alley as outliers.</w:t>
      </w:r>
    </w:p>
    <w:p w14:paraId="16C73064" w14:textId="77777777" w:rsidR="00F1126E" w:rsidRDefault="00FE6E4C">
      <w:pPr>
        <w:pStyle w:val="SourceCode"/>
      </w:pPr>
      <w:r>
        <w:rPr>
          <w:rStyle w:val="CommentTok"/>
        </w:rPr>
        <w:t xml:space="preserve"># Theoretical QQ Plot of Fair to Poor Health Data </w:t>
      </w:r>
      <w:r>
        <w:br/>
      </w:r>
      <w:r>
        <w:rPr>
          <w:rStyle w:val="KeywordTok"/>
        </w:rPr>
        <w:t>g</w:t>
      </w:r>
      <w:r>
        <w:rPr>
          <w:rStyle w:val="KeywordTok"/>
        </w:rPr>
        <w:t>gplot</w:t>
      </w:r>
      <w:r>
        <w:rPr>
          <w:rStyle w:val="NormalTok"/>
        </w:rPr>
        <w:t xml:space="preserve">(rhcombined)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PoorHealth) </w:t>
      </w:r>
      <w:r>
        <w:rPr>
          <w:rStyle w:val="OperatorTok"/>
        </w:rPr>
        <w:t>+</w:t>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"Poor Health"</w:t>
      </w:r>
      <w:r>
        <w:rPr>
          <w:rStyle w:val="NormalTok"/>
        </w:rPr>
        <w:t>)</w:t>
      </w:r>
    </w:p>
    <w:p w14:paraId="7298395A" w14:textId="77777777" w:rsidR="00F1126E" w:rsidRDefault="00FE6E4C">
      <w:pPr>
        <w:pStyle w:val="FirstParagraph"/>
      </w:pPr>
      <w:commentRangeStart w:id="19"/>
      <w:r>
        <w:rPr>
          <w:noProof/>
        </w:rPr>
        <w:drawing>
          <wp:inline distT="0" distB="0" distL="0" distR="0" wp14:anchorId="4BA12695" wp14:editId="00520EB4">
            <wp:extent cx="3234088" cy="23100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qqplot_PoorHealth-1.png"/>
                    <pic:cNvPicPr>
                      <a:picLocks noChangeAspect="1" noChangeArrowheads="1"/>
                    </pic:cNvPicPr>
                  </pic:nvPicPr>
                  <pic:blipFill>
                    <a:blip r:embed="rId12"/>
                    <a:stretch>
                      <a:fillRect/>
                    </a:stretch>
                  </pic:blipFill>
                  <pic:spPr bwMode="auto">
                    <a:xfrm>
                      <a:off x="0" y="0"/>
                      <a:ext cx="3234088" cy="2310063"/>
                    </a:xfrm>
                    <a:prstGeom prst="rect">
                      <a:avLst/>
                    </a:prstGeom>
                    <a:noFill/>
                    <a:ln w="9525">
                      <a:noFill/>
                      <a:headEnd/>
                      <a:tailEnd/>
                    </a:ln>
                  </pic:spPr>
                </pic:pic>
              </a:graphicData>
            </a:graphic>
          </wp:inline>
        </w:drawing>
      </w:r>
      <w:commentRangeEnd w:id="19"/>
      <w:r w:rsidR="00CD2620">
        <w:rPr>
          <w:rStyle w:val="CommentReference"/>
        </w:rPr>
        <w:commentReference w:id="19"/>
      </w:r>
    </w:p>
    <w:p w14:paraId="54DD2768" w14:textId="77777777" w:rsidR="00F1126E" w:rsidRDefault="00FE6E4C">
      <w:pPr>
        <w:pStyle w:val="BodyText"/>
      </w:pPr>
      <w:r>
        <w:t>The plot above shows that the Fair to Poor Health data has a relatively normal distribution with the</w:t>
      </w:r>
      <w:r>
        <w:t xml:space="preserve"> exception of 3 counties. These three counties are Tensas, Madison, and East Carroll, none of which are part of or nearby Cancer Alley. Looking at the next Theoretical QQ plot of premature deaths helps direct attention to a possible explanation for these o</w:t>
      </w:r>
      <w:r>
        <w:t>utliers.</w:t>
      </w:r>
    </w:p>
    <w:p w14:paraId="433DA868" w14:textId="77777777" w:rsidR="00F1126E" w:rsidRDefault="00FE6E4C">
      <w:pPr>
        <w:pStyle w:val="SourceCode"/>
      </w:pPr>
      <w:r>
        <w:rPr>
          <w:rStyle w:val="CommentTok"/>
        </w:rPr>
        <w:t xml:space="preserve"># Creating Dataset of Premature death by County </w:t>
      </w:r>
      <w:r>
        <w:br/>
      </w:r>
      <w:r>
        <w:rPr>
          <w:rStyle w:val="NormalTok"/>
        </w:rPr>
        <w:t>hdatdeath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PrematureDeath =</w:t>
      </w:r>
      <w:r>
        <w:rPr>
          <w:rStyle w:val="NormalTok"/>
        </w:rPr>
        <w:t xml:space="preserve"> </w:t>
      </w:r>
      <w:r>
        <w:rPr>
          <w:rStyle w:val="StringTok"/>
        </w:rPr>
        <w:t>"SE_T007_001"</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(PrematureDeath)</w:t>
      </w:r>
      <w:r>
        <w:br/>
      </w:r>
      <w:r>
        <w:br/>
      </w:r>
      <w:r>
        <w:rPr>
          <w:rStyle w:val="CommentTok"/>
        </w:rPr>
        <w:t xml:space="preserve"># Theoretical QQ Plot of Premature Death Data </w:t>
      </w:r>
      <w:r>
        <w:br/>
      </w:r>
      <w:r>
        <w:rPr>
          <w:rStyle w:val="KeywordTok"/>
        </w:rPr>
        <w:t>gg</w:t>
      </w:r>
      <w:r>
        <w:rPr>
          <w:rStyle w:val="KeywordTok"/>
        </w:rPr>
        <w:t>plot</w:t>
      </w:r>
      <w:r>
        <w:rPr>
          <w:rStyle w:val="NormalTok"/>
        </w:rPr>
        <w:t xml:space="preserve">(hdatdeath) </w:t>
      </w:r>
      <w:r>
        <w:rPr>
          <w:rStyle w:val="OperatorTok"/>
        </w:rPr>
        <w:t>+</w:t>
      </w:r>
      <w:r>
        <w:rPr>
          <w:rStyle w:val="StringTok"/>
        </w:rPr>
        <w:t xml:space="preserve"> </w:t>
      </w:r>
      <w:r>
        <w:rPr>
          <w:rStyle w:val="KeywordTok"/>
        </w:rPr>
        <w:t>aes</w:t>
      </w:r>
      <w:r>
        <w:rPr>
          <w:rStyle w:val="NormalTok"/>
        </w:rPr>
        <w:t>(</w:t>
      </w:r>
      <w:r>
        <w:rPr>
          <w:rStyle w:val="DataTypeTok"/>
        </w:rPr>
        <w:t>sample =</w:t>
      </w:r>
      <w:r>
        <w:rPr>
          <w:rStyle w:val="NormalTok"/>
        </w:rPr>
        <w:t xml:space="preserve"> PrematureDeath) </w:t>
      </w:r>
      <w:r>
        <w:rPr>
          <w:rStyle w:val="OperatorTok"/>
        </w:rPr>
        <w:t>+</w:t>
      </w:r>
      <w:r>
        <w:rPr>
          <w:rStyle w:val="StringTok"/>
        </w:rPr>
        <w:t xml:space="preserve"> </w:t>
      </w:r>
      <w:r>
        <w:br/>
      </w:r>
      <w:r>
        <w:rPr>
          <w:rStyle w:val="StringTok"/>
        </w:rPr>
        <w:t xml:space="preserve">  </w:t>
      </w:r>
      <w:r>
        <w:rPr>
          <w:rStyle w:val="KeywordTok"/>
        </w:rPr>
        <w:t>geom_qq</w:t>
      </w:r>
      <w:r>
        <w:rPr>
          <w:rStyle w:val="NormalTok"/>
        </w:rPr>
        <w:t>(</w:t>
      </w:r>
      <w:r>
        <w:rPr>
          <w:rStyle w:val="DataTypeTok"/>
        </w:rPr>
        <w:t>distribution =</w:t>
      </w:r>
      <w:r>
        <w:rPr>
          <w:rStyle w:val="NormalTok"/>
        </w:rPr>
        <w:t xml:space="preserve"> qnorm) </w:t>
      </w:r>
      <w:r>
        <w:rPr>
          <w:rStyle w:val="OperatorTok"/>
        </w:rPr>
        <w:t>+</w:t>
      </w:r>
      <w:r>
        <w:br/>
      </w:r>
      <w:r>
        <w:rPr>
          <w:rStyle w:val="StringTok"/>
        </w:rPr>
        <w:t xml:space="preserve">  </w:t>
      </w:r>
      <w:r>
        <w:rPr>
          <w:rStyle w:val="KeywordTok"/>
        </w:rPr>
        <w:t>geom_qq_line</w:t>
      </w:r>
      <w:r>
        <w:rPr>
          <w:rStyle w:val="NormalTok"/>
        </w:rPr>
        <w:t>(</w:t>
      </w:r>
      <w:r>
        <w:rPr>
          <w:rStyle w:val="DataTypeTok"/>
        </w:rPr>
        <w:t>line.p =</w:t>
      </w:r>
      <w:r>
        <w:rPr>
          <w:rStyle w:val="NormalTok"/>
        </w:rPr>
        <w:t xml:space="preserve"> </w:t>
      </w:r>
      <w:r>
        <w:rPr>
          <w:rStyle w:val="KeywordTok"/>
        </w:rPr>
        <w:t>c</w:t>
      </w:r>
      <w:r>
        <w:rPr>
          <w:rStyle w:val="NormalTok"/>
        </w:rPr>
        <w:t>(</w:t>
      </w:r>
      <w:r>
        <w:rPr>
          <w:rStyle w:val="FloatTok"/>
        </w:rPr>
        <w:t>0.25</w:t>
      </w:r>
      <w:r>
        <w:rPr>
          <w:rStyle w:val="NormalTok"/>
        </w:rPr>
        <w:t xml:space="preserve">, </w:t>
      </w:r>
      <w:r>
        <w:rPr>
          <w:rStyle w:val="FloatTok"/>
        </w:rPr>
        <w:t>0.75</w:t>
      </w:r>
      <w:r>
        <w:rPr>
          <w:rStyle w:val="NormalTok"/>
        </w:rPr>
        <w:t xml:space="preserve">),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"Premature Deaths"</w:t>
      </w:r>
      <w:r>
        <w:rPr>
          <w:rStyle w:val="NormalTok"/>
        </w:rPr>
        <w:t>)</w:t>
      </w:r>
    </w:p>
    <w:p w14:paraId="2F727FA4" w14:textId="77777777" w:rsidR="00F1126E" w:rsidRDefault="00FE6E4C">
      <w:pPr>
        <w:pStyle w:val="FirstParagraph"/>
      </w:pPr>
      <w:commentRangeStart w:id="20"/>
      <w:r>
        <w:rPr>
          <w:noProof/>
        </w:rPr>
        <w:lastRenderedPageBreak/>
        <w:drawing>
          <wp:inline distT="0" distB="0" distL="0" distR="0" wp14:anchorId="670ACA6F" wp14:editId="2404E343">
            <wp:extent cx="3234088" cy="23100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qqtest_prematuredeath-1.png"/>
                    <pic:cNvPicPr>
                      <a:picLocks noChangeAspect="1" noChangeArrowheads="1"/>
                    </pic:cNvPicPr>
                  </pic:nvPicPr>
                  <pic:blipFill>
                    <a:blip r:embed="rId13"/>
                    <a:stretch>
                      <a:fillRect/>
                    </a:stretch>
                  </pic:blipFill>
                  <pic:spPr bwMode="auto">
                    <a:xfrm>
                      <a:off x="0" y="0"/>
                      <a:ext cx="3234088" cy="2310063"/>
                    </a:xfrm>
                    <a:prstGeom prst="rect">
                      <a:avLst/>
                    </a:prstGeom>
                    <a:noFill/>
                    <a:ln w="9525">
                      <a:noFill/>
                      <a:headEnd/>
                      <a:tailEnd/>
                    </a:ln>
                  </pic:spPr>
                </pic:pic>
              </a:graphicData>
            </a:graphic>
          </wp:inline>
        </w:drawing>
      </w:r>
      <w:commentRangeEnd w:id="20"/>
      <w:r w:rsidR="00CD2620">
        <w:rPr>
          <w:rStyle w:val="CommentReference"/>
        </w:rPr>
        <w:commentReference w:id="20"/>
      </w:r>
    </w:p>
    <w:p w14:paraId="56977298" w14:textId="77777777" w:rsidR="00F1126E" w:rsidRDefault="00FE6E4C">
      <w:pPr>
        <w:pStyle w:val="BodyText"/>
      </w:pPr>
      <w:r>
        <w:t>The theoretical QQ plot of premature deaths in Louisiana shows that these data do not have a normal distribution. Deaths were considered to be Premature if they were before the age of 75. Interestingly, Tensas has the second lowest, East Carroll has the th</w:t>
      </w:r>
      <w:r>
        <w:t>ird lowest, and Madison has the eighth lowest number of premature deaths. Considering the last QQ plot, where these counties were outliers for having higher reported percentages of fair to poor health, it would be expected for these counties to likely have</w:t>
      </w:r>
      <w:r>
        <w:t xml:space="preserve"> higher levels of premature deaths. The reason these counties have such a lower premature death count is because they have much smaller total populations than many of the other counties in Louisiana. This could also be a potential explanation for why they </w:t>
      </w:r>
      <w:r>
        <w:t xml:space="preserve">had higher percentages of fair to poor health, because there just were not as many data points for people as the counties are smaller. This means that each person’s response in these counties impacts the overall county health evaluation more than people’s </w:t>
      </w:r>
      <w:r>
        <w:t>responses in larger counties. The upper three outliers on the theoretical QQ plot of premature deaths were Jefferson, East Baton Rouge, and Orleans. All of these counties are a part of Cancer Alley, but they also all have very large population sizes compar</w:t>
      </w:r>
      <w:r>
        <w:t>ed to the other counties in Louisiana, which is likely the explanation of their much higher number of premature deaths.</w:t>
      </w:r>
    </w:p>
    <w:p w14:paraId="0B141E05" w14:textId="77777777" w:rsidR="00F1126E" w:rsidRDefault="00FE6E4C">
      <w:pPr>
        <w:pStyle w:val="Heading4"/>
      </w:pPr>
      <w:bookmarkStart w:id="21" w:name="X332e5be7a6ed04604532969690a7a18d587bc74"/>
      <w:bookmarkStart w:id="22" w:name="_Toc39758379"/>
      <w:r>
        <w:t>Louisiana Health Compared to Health in the United States</w:t>
      </w:r>
      <w:bookmarkEnd w:id="21"/>
      <w:bookmarkEnd w:id="22"/>
    </w:p>
    <w:p w14:paraId="1DD04F67" w14:textId="77777777" w:rsidR="00F1126E" w:rsidRDefault="00FE6E4C">
      <w:pPr>
        <w:pStyle w:val="SourceCode"/>
      </w:pPr>
      <w:r>
        <w:rPr>
          <w:rStyle w:val="CommentTok"/>
        </w:rPr>
        <w:t># Health Dataset with mean values for all of the United States</w:t>
      </w:r>
      <w:r>
        <w:br/>
      </w:r>
      <w:commentRangeStart w:id="23"/>
      <w:r>
        <w:rPr>
          <w:rStyle w:val="NormalTok"/>
        </w:rPr>
        <w:t>hdatUS &lt;-</w:t>
      </w:r>
      <w:r>
        <w:rPr>
          <w:rStyle w:val="StringTok"/>
        </w:rPr>
        <w:t xml:space="preserve"> </w:t>
      </w:r>
      <w:r>
        <w:rPr>
          <w:rStyle w:val="NormalTok"/>
        </w:rPr>
        <w:t xml:space="preserve">hdat </w:t>
      </w:r>
      <w:r>
        <w:rPr>
          <w:rStyle w:val="OperatorTok"/>
        </w:rPr>
        <w:t>%</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"SE_T002_001"</w:t>
      </w:r>
      <w:r>
        <w:rPr>
          <w:rStyle w:val="NormalTok"/>
        </w:rPr>
        <w:t xml:space="preserve">, </w:t>
      </w:r>
      <w:r>
        <w:rPr>
          <w:rStyle w:val="DataTypeTok"/>
        </w:rPr>
        <w:t>State =</w:t>
      </w:r>
      <w:r>
        <w:rPr>
          <w:rStyle w:val="NormalTok"/>
        </w:rPr>
        <w:t xml:space="preserve"> </w:t>
      </w:r>
      <w:r>
        <w:rPr>
          <w:rStyle w:val="StringTok"/>
        </w:rPr>
        <w:t>"Geo_STATE"</w:t>
      </w:r>
      <w:r>
        <w:rPr>
          <w:rStyle w:val="NormalTok"/>
        </w:rPr>
        <w:t xml:space="preserve">, </w:t>
      </w:r>
      <w:r>
        <w:br/>
      </w:r>
      <w:r>
        <w:rPr>
          <w:rStyle w:val="NormalTok"/>
        </w:rPr>
        <w:t xml:space="preserve">         </w:t>
      </w:r>
      <w:r>
        <w:rPr>
          <w:rStyle w:val="DataTypeTok"/>
        </w:rPr>
        <w:t>County =</w:t>
      </w:r>
      <w:r>
        <w:rPr>
          <w:rStyle w:val="NormalTok"/>
        </w:rPr>
        <w:t xml:space="preserve"> </w:t>
      </w:r>
      <w:r>
        <w:rPr>
          <w:rStyle w:val="StringTok"/>
        </w:rPr>
        <w:t>"Geo_QNAME"</w:t>
      </w:r>
      <w:r>
        <w:rPr>
          <w:rStyle w:val="NormalTok"/>
        </w:rPr>
        <w:t xml:space="preserve">, </w:t>
      </w:r>
      <w:r>
        <w:rPr>
          <w:rStyle w:val="DataTypeTok"/>
        </w:rPr>
        <w:t>PrematureMortality =</w:t>
      </w:r>
      <w:r>
        <w:rPr>
          <w:rStyle w:val="NormalTok"/>
        </w:rPr>
        <w:t xml:space="preserve"> </w:t>
      </w:r>
      <w:r>
        <w:rPr>
          <w:rStyle w:val="StringTok"/>
        </w:rPr>
        <w:t>"SE_NV006_003"</w:t>
      </w:r>
      <w:r>
        <w:rPr>
          <w:rStyle w:val="NormalTok"/>
        </w:rPr>
        <w:t xml:space="preserve">, </w:t>
      </w:r>
      <w:r>
        <w:br/>
      </w:r>
      <w:r>
        <w:rPr>
          <w:rStyle w:val="NormalTok"/>
        </w:rPr>
        <w:t xml:space="preserve">         </w:t>
      </w:r>
      <w:r>
        <w:rPr>
          <w:rStyle w:val="DataTypeTok"/>
        </w:rPr>
        <w:t>Perc_Obese =</w:t>
      </w:r>
      <w:r>
        <w:rPr>
          <w:rStyle w:val="NormalTok"/>
        </w:rPr>
        <w:t xml:space="preserve"> </w:t>
      </w:r>
      <w:r>
        <w:rPr>
          <w:rStyle w:val="StringTok"/>
        </w:rPr>
        <w:t>"SE_T012_003"</w:t>
      </w:r>
      <w:r>
        <w:rPr>
          <w:rStyle w:val="NormalTok"/>
        </w:rPr>
        <w:t xml:space="preserve">) </w:t>
      </w:r>
      <w:r>
        <w:rPr>
          <w:rStyle w:val="OperatorTok"/>
        </w:rPr>
        <w:t>%&gt;%</w:t>
      </w:r>
      <w:r>
        <w:rPr>
          <w:rStyle w:val="StringTok"/>
        </w:rPr>
        <w:t xml:space="preserve"> </w:t>
      </w:r>
      <w:commentRangeEnd w:id="23"/>
      <w:r w:rsidR="00815B98">
        <w:rPr>
          <w:rStyle w:val="CommentReference"/>
        </w:rPr>
        <w:commentReference w:id="23"/>
      </w:r>
      <w:r>
        <w:br/>
      </w:r>
      <w:r>
        <w:rPr>
          <w:rStyle w:val="StringTok"/>
        </w:rPr>
        <w:t xml:space="preserve">  </w:t>
      </w:r>
      <w:r>
        <w:rPr>
          <w:rStyle w:val="KeywordTok"/>
        </w:rPr>
        <w:t>arrange</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na.omit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State_PoorHealth =</w:t>
      </w:r>
      <w:r>
        <w:rPr>
          <w:rStyle w:val="NormalTok"/>
        </w:rPr>
        <w:t xml:space="preserve"> </w:t>
      </w:r>
      <w:r>
        <w:rPr>
          <w:rStyle w:val="KeywordTok"/>
        </w:rPr>
        <w:t>mean</w:t>
      </w:r>
      <w:r>
        <w:rPr>
          <w:rStyle w:val="NormalTok"/>
        </w:rPr>
        <w:t xml:space="preserve">(PoorHealth), </w:t>
      </w:r>
      <w:r>
        <w:rPr>
          <w:rStyle w:val="DataTypeTok"/>
        </w:rPr>
        <w:t>State_Obese =</w:t>
      </w:r>
      <w:r>
        <w:rPr>
          <w:rStyle w:val="NormalTok"/>
        </w:rPr>
        <w:t xml:space="preserve"> </w:t>
      </w:r>
      <w:r>
        <w:rPr>
          <w:rStyle w:val="KeywordTok"/>
        </w:rPr>
        <w:t>mean</w:t>
      </w:r>
      <w:r>
        <w:rPr>
          <w:rStyle w:val="NormalTok"/>
        </w:rPr>
        <w:t>(Perc_Obese),</w:t>
      </w:r>
      <w:r>
        <w:br/>
      </w:r>
      <w:r>
        <w:rPr>
          <w:rStyle w:val="NormalTok"/>
        </w:rPr>
        <w:t xml:space="preserve">         </w:t>
      </w:r>
      <w:r>
        <w:rPr>
          <w:rStyle w:val="DataTypeTok"/>
        </w:rPr>
        <w:t>State_PrematureMortality =</w:t>
      </w:r>
      <w:r>
        <w:rPr>
          <w:rStyle w:val="NormalTok"/>
        </w:rPr>
        <w:t xml:space="preserve"> </w:t>
      </w:r>
      <w:r>
        <w:rPr>
          <w:rStyle w:val="KeywordTok"/>
        </w:rPr>
        <w:t>mean</w:t>
      </w:r>
      <w:r>
        <w:rPr>
          <w:rStyle w:val="NormalTok"/>
        </w:rPr>
        <w:t xml:space="preserve">(PrematureMortality))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(State, State_PoorHealth, State_Obese, State_PrematureMortality) </w:t>
      </w:r>
      <w:r>
        <w:rPr>
          <w:rStyle w:val="OperatorTok"/>
        </w:rPr>
        <w:t>%&gt;%</w:t>
      </w:r>
      <w:r>
        <w:rPr>
          <w:rStyle w:val="StringTok"/>
        </w:rPr>
        <w:t xml:space="preserve"> </w:t>
      </w:r>
      <w:r>
        <w:br/>
      </w:r>
      <w:r>
        <w:rPr>
          <w:rStyle w:val="StringTok"/>
        </w:rPr>
        <w:t xml:space="preserve">  </w:t>
      </w:r>
      <w:r>
        <w:rPr>
          <w:rStyle w:val="KeywordTok"/>
        </w:rPr>
        <w:t>distinct</w:t>
      </w:r>
      <w:r>
        <w:rPr>
          <w:rStyle w:val="NormalTok"/>
        </w:rPr>
        <w:t>()</w:t>
      </w:r>
    </w:p>
    <w:p w14:paraId="5B82F4FD" w14:textId="77777777" w:rsidR="00F1126E" w:rsidRDefault="00FE6E4C">
      <w:pPr>
        <w:pStyle w:val="FirstParagraph"/>
      </w:pPr>
      <w:r>
        <w:t>The next three plots will com</w:t>
      </w:r>
      <w:r>
        <w:t xml:space="preserve">pare the health of Louisiana to other U.S. states. The red line on all the plots indicates the value that corresponds with the state of Louisiana. The states are numbered but do not labelled, as the focus is solely on the state of Louisiana compared </w:t>
      </w:r>
      <w:r>
        <w:lastRenderedPageBreak/>
        <w:t>to the</w:t>
      </w:r>
      <w:r>
        <w:t xml:space="preserve"> other states. The spaces where there are bars missing indicate a lack of health data for these 5 states.</w:t>
      </w:r>
    </w:p>
    <w:p w14:paraId="49FD6E31" w14:textId="77777777" w:rsidR="00F1126E" w:rsidRDefault="00FE6E4C">
      <w:pPr>
        <w:pStyle w:val="SourceCode"/>
      </w:pPr>
      <w:r>
        <w:rPr>
          <w:rStyle w:val="CommentTok"/>
        </w:rPr>
        <w:t># Generates plot of Average Percent of Adults That Report Fair or Poor Health by State</w:t>
      </w:r>
      <w:r>
        <w:br/>
      </w:r>
      <w:commentRangeStart w:id="24"/>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State_PoorHealth, </w:t>
      </w:r>
      <w:r>
        <w:rPr>
          <w:rStyle w:val="DataTypeTok"/>
        </w:rPr>
        <w:t>fill =</w:t>
      </w:r>
      <w:r>
        <w:rPr>
          <w:rStyle w:val="NormalTok"/>
        </w:rPr>
        <w:t xml:space="preserve"> Stat</w:t>
      </w:r>
      <w:r>
        <w:rPr>
          <w:rStyle w:val="NormalTok"/>
        </w:rPr>
        <w:t xml:space="preserve">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rPr>
          <w:rStyle w:val="StringTok"/>
        </w:rPr>
        <w:t>"Average Percent of Adults That Report Fair or Poor Health"</w:t>
      </w:r>
      <w:r>
        <w:rPr>
          <w:rStyle w:val="NormalTok"/>
        </w:rPr>
        <w:t>)</w:t>
      </w:r>
      <w:commentRangeEnd w:id="24"/>
      <w:r w:rsidR="00815B98">
        <w:rPr>
          <w:rStyle w:val="CommentReference"/>
        </w:rPr>
        <w:commentReference w:id="24"/>
      </w:r>
    </w:p>
    <w:p w14:paraId="1A79374D" w14:textId="77777777" w:rsidR="00F1126E" w:rsidRDefault="00FE6E4C">
      <w:pPr>
        <w:pStyle w:val="FirstParagraph"/>
      </w:pPr>
      <w:commentRangeStart w:id="25"/>
      <w:r>
        <w:rPr>
          <w:noProof/>
        </w:rPr>
        <w:drawing>
          <wp:inline distT="0" distB="0" distL="0" distR="0" wp14:anchorId="253FEBFD" wp14:editId="204D1EC8">
            <wp:extent cx="4620126" cy="23100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1.png"/>
                    <pic:cNvPicPr>
                      <a:picLocks noChangeAspect="1" noChangeArrowheads="1"/>
                    </pic:cNvPicPr>
                  </pic:nvPicPr>
                  <pic:blipFill>
                    <a:blip r:embed="rId14"/>
                    <a:stretch>
                      <a:fillRect/>
                    </a:stretch>
                  </pic:blipFill>
                  <pic:spPr bwMode="auto">
                    <a:xfrm>
                      <a:off x="0" y="0"/>
                      <a:ext cx="4620126" cy="2310063"/>
                    </a:xfrm>
                    <a:prstGeom prst="rect">
                      <a:avLst/>
                    </a:prstGeom>
                    <a:noFill/>
                    <a:ln w="9525">
                      <a:noFill/>
                      <a:headEnd/>
                      <a:tailEnd/>
                    </a:ln>
                  </pic:spPr>
                </pic:pic>
              </a:graphicData>
            </a:graphic>
          </wp:inline>
        </w:drawing>
      </w:r>
      <w:commentRangeEnd w:id="25"/>
      <w:r w:rsidR="00815B98">
        <w:rPr>
          <w:rStyle w:val="CommentReference"/>
        </w:rPr>
        <w:commentReference w:id="25"/>
      </w:r>
    </w:p>
    <w:p w14:paraId="374B5539" w14:textId="77777777" w:rsidR="00F1126E" w:rsidRDefault="00FE6E4C">
      <w:pPr>
        <w:pStyle w:val="SourceCode"/>
      </w:pPr>
      <w:r>
        <w:rPr>
          <w:rStyle w:val="CommentTok"/>
        </w:rPr>
        <w:t># Generates plot of Premature Age-adjusted Mortality Rate per 100,000 Population by State</w:t>
      </w:r>
      <w:r>
        <w:br/>
      </w:r>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State_PrematureMortality, </w:t>
      </w:r>
      <w:r>
        <w:rPr>
          <w:rStyle w:val="DataTypeTok"/>
        </w:rPr>
        <w:t>fill =</w:t>
      </w:r>
      <w:r>
        <w:rPr>
          <w:rStyle w:val="NormalTok"/>
        </w:rPr>
        <w:t xml:space="preserve"> State))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w:t>
      </w:r>
      <w:r>
        <w:rPr>
          <w:rStyle w:val="DataTypeTok"/>
        </w:rPr>
        <w:t>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br/>
      </w:r>
      <w:r>
        <w:rPr>
          <w:rStyle w:val="NormalTok"/>
        </w:rPr>
        <w:t xml:space="preserve">             </w:t>
      </w:r>
      <w:r>
        <w:rPr>
          <w:rStyle w:val="StringTok"/>
        </w:rPr>
        <w:t>"Premature Age-adjusted Mortality Rate per 100,000 Population"</w:t>
      </w:r>
      <w:r>
        <w:rPr>
          <w:rStyle w:val="NormalTok"/>
        </w:rPr>
        <w:t>)</w:t>
      </w:r>
    </w:p>
    <w:p w14:paraId="601133C9" w14:textId="77777777" w:rsidR="00F1126E" w:rsidRDefault="00FE6E4C">
      <w:pPr>
        <w:pStyle w:val="FirstParagraph"/>
      </w:pPr>
      <w:r>
        <w:rPr>
          <w:noProof/>
        </w:rPr>
        <w:lastRenderedPageBreak/>
        <w:drawing>
          <wp:inline distT="0" distB="0" distL="0" distR="0" wp14:anchorId="74905E94" wp14:editId="6189528B">
            <wp:extent cx="4620126" cy="23100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2.png"/>
                    <pic:cNvPicPr>
                      <a:picLocks noChangeAspect="1" noChangeArrowheads="1"/>
                    </pic:cNvPicPr>
                  </pic:nvPicPr>
                  <pic:blipFill>
                    <a:blip r:embed="rId15"/>
                    <a:stretch>
                      <a:fillRect/>
                    </a:stretch>
                  </pic:blipFill>
                  <pic:spPr bwMode="auto">
                    <a:xfrm>
                      <a:off x="0" y="0"/>
                      <a:ext cx="4620126" cy="2310063"/>
                    </a:xfrm>
                    <a:prstGeom prst="rect">
                      <a:avLst/>
                    </a:prstGeom>
                    <a:noFill/>
                    <a:ln w="9525">
                      <a:noFill/>
                      <a:headEnd/>
                      <a:tailEnd/>
                    </a:ln>
                  </pic:spPr>
                </pic:pic>
              </a:graphicData>
            </a:graphic>
          </wp:inline>
        </w:drawing>
      </w:r>
    </w:p>
    <w:p w14:paraId="0EFC9C2F" w14:textId="77777777" w:rsidR="00F1126E" w:rsidRDefault="00FE6E4C">
      <w:pPr>
        <w:pStyle w:val="SourceCode"/>
      </w:pPr>
      <w:r>
        <w:rPr>
          <w:rStyle w:val="CommentTok"/>
        </w:rPr>
        <w:t># Generates plot of Percent Obese Persons (20 Years and Over) by State</w:t>
      </w:r>
      <w:r>
        <w:br/>
      </w:r>
      <w:r>
        <w:rPr>
          <w:rStyle w:val="KeywordTok"/>
        </w:rPr>
        <w:t>ggplot</w:t>
      </w:r>
      <w:r>
        <w:rPr>
          <w:rStyle w:val="NormalTok"/>
        </w:rPr>
        <w:t xml:space="preserve">(hdatUS, </w:t>
      </w:r>
      <w:r>
        <w:rPr>
          <w:rStyle w:val="KeywordTok"/>
        </w:rPr>
        <w:t>aes</w:t>
      </w:r>
      <w:r>
        <w:rPr>
          <w:rStyle w:val="NormalTok"/>
        </w:rPr>
        <w:t>(</w:t>
      </w:r>
      <w:r>
        <w:rPr>
          <w:rStyle w:val="DataTypeTok"/>
        </w:rPr>
        <w:t>x =</w:t>
      </w:r>
      <w:r>
        <w:rPr>
          <w:rStyle w:val="NormalTok"/>
        </w:rPr>
        <w:t xml:space="preserve"> State, </w:t>
      </w:r>
      <w:r>
        <w:rPr>
          <w:rStyle w:val="DataTypeTok"/>
        </w:rPr>
        <w:t>y =</w:t>
      </w:r>
      <w:r>
        <w:rPr>
          <w:rStyle w:val="NormalTok"/>
        </w:rPr>
        <w:t xml:space="preserve"> State_Obese, </w:t>
      </w:r>
      <w:r>
        <w:rPr>
          <w:rStyle w:val="DataTypeTok"/>
        </w:rPr>
        <w:t>fill =</w:t>
      </w:r>
      <w:r>
        <w:rPr>
          <w:rStyle w:val="NormalTok"/>
        </w:rPr>
        <w:t xml:space="preserve"> State))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22</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alpha =</w:t>
      </w:r>
      <w:r>
        <w:rPr>
          <w:rStyle w:val="NormalTok"/>
        </w:rPr>
        <w:t xml:space="preserve"> </w:t>
      </w:r>
      <w:r>
        <w:rPr>
          <w:rStyle w:val="FloatTok"/>
        </w:rPr>
        <w:t>0.4</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br/>
      </w:r>
      <w:r>
        <w:rPr>
          <w:rStyle w:val="NormalTok"/>
        </w:rPr>
        <w:t xml:space="preserve">           </w:t>
      </w:r>
      <w:r>
        <w:rPr>
          <w:rStyle w:val="DataTypeTok"/>
        </w:rPr>
        <w:t>name =</w:t>
      </w:r>
      <w:r>
        <w:rPr>
          <w:rStyle w:val="NormalTok"/>
        </w:rPr>
        <w:t xml:space="preserve"> </w:t>
      </w:r>
      <w:r>
        <w:br/>
      </w:r>
      <w:r>
        <w:rPr>
          <w:rStyle w:val="NormalTok"/>
        </w:rPr>
        <w:t xml:space="preserve">             </w:t>
      </w:r>
      <w:r>
        <w:rPr>
          <w:rStyle w:val="StringTok"/>
        </w:rPr>
        <w:t>"</w:t>
      </w:r>
      <w:r>
        <w:rPr>
          <w:rStyle w:val="StringTok"/>
        </w:rPr>
        <w:t>Percent Obese Persons (20 Years and Over)"</w:t>
      </w:r>
      <w:r>
        <w:rPr>
          <w:rStyle w:val="NormalTok"/>
        </w:rPr>
        <w:t>)</w:t>
      </w:r>
    </w:p>
    <w:p w14:paraId="0C007BB6" w14:textId="77777777" w:rsidR="00F1126E" w:rsidRDefault="00FE6E4C">
      <w:pPr>
        <w:pStyle w:val="FirstParagraph"/>
      </w:pPr>
      <w:r>
        <w:rPr>
          <w:noProof/>
        </w:rPr>
        <w:drawing>
          <wp:inline distT="0" distB="0" distL="0" distR="0" wp14:anchorId="6C308538" wp14:editId="1C73B6AC">
            <wp:extent cx="4620126" cy="231006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barplots_UShealth-3.png"/>
                    <pic:cNvPicPr>
                      <a:picLocks noChangeAspect="1" noChangeArrowheads="1"/>
                    </pic:cNvPicPr>
                  </pic:nvPicPr>
                  <pic:blipFill>
                    <a:blip r:embed="rId16"/>
                    <a:stretch>
                      <a:fillRect/>
                    </a:stretch>
                  </pic:blipFill>
                  <pic:spPr bwMode="auto">
                    <a:xfrm>
                      <a:off x="0" y="0"/>
                      <a:ext cx="4620126" cy="2310063"/>
                    </a:xfrm>
                    <a:prstGeom prst="rect">
                      <a:avLst/>
                    </a:prstGeom>
                    <a:noFill/>
                    <a:ln w="9525">
                      <a:noFill/>
                      <a:headEnd/>
                      <a:tailEnd/>
                    </a:ln>
                  </pic:spPr>
                </pic:pic>
              </a:graphicData>
            </a:graphic>
          </wp:inline>
        </w:drawing>
      </w:r>
    </w:p>
    <w:p w14:paraId="0996B748" w14:textId="77777777" w:rsidR="00F1126E" w:rsidRDefault="00FE6E4C">
      <w:pPr>
        <w:pStyle w:val="BodyText"/>
      </w:pPr>
      <w:r>
        <w:t>Looking at these plots it is very clear that, compared to other U.S. states, the population in Louisiana overall has some of the worst health. The first plot indicates that Louisiana is in the top 5 states that</w:t>
      </w:r>
      <w:r>
        <w:t xml:space="preserve"> had the highest reported fair or poor health. The second plot indicates that Louisiana has the seventh highest Premature Mortality Rate per 100,000 population of all the US States. The third plot indicates that Louisiana has the second highest percentage </w:t>
      </w:r>
      <w:r>
        <w:t>obese persons of all of the US States.</w:t>
      </w:r>
    </w:p>
    <w:p w14:paraId="7602078A" w14:textId="77777777" w:rsidR="00F1126E" w:rsidRDefault="00FE6E4C">
      <w:pPr>
        <w:pStyle w:val="BodyText"/>
      </w:pPr>
      <w:r>
        <w:t>The high rates of poor health, premature deaths, and obesity suggest that Louisiana is in much worse health by comparison to other U.S. states. The poor overall health of Louisiana could possibly have connections to t</w:t>
      </w:r>
      <w:r>
        <w:t xml:space="preserve">heir weak environmental regulations, which enable industrial waste to contaminate their air and water. That said, further research would be </w:t>
      </w:r>
      <w:r>
        <w:lastRenderedPageBreak/>
        <w:t>needed to fully demonstrate a link between their lack of environmental regulation and adverse health impacts.</w:t>
      </w:r>
    </w:p>
    <w:p w14:paraId="46E836CA" w14:textId="77777777" w:rsidR="00F1126E" w:rsidRDefault="00FE6E4C">
      <w:pPr>
        <w:pStyle w:val="Heading3"/>
      </w:pPr>
      <w:bookmarkStart w:id="26" w:name="cancer-alley-health-data"/>
      <w:bookmarkStart w:id="27" w:name="_Toc39758380"/>
      <w:r>
        <w:t>Cancer</w:t>
      </w:r>
      <w:r>
        <w:t xml:space="preserve"> Alley Health Data</w:t>
      </w:r>
      <w:bookmarkEnd w:id="26"/>
      <w:bookmarkEnd w:id="27"/>
    </w:p>
    <w:p w14:paraId="558AAE63" w14:textId="77777777" w:rsidR="00F1126E" w:rsidRDefault="00FE6E4C">
      <w:pPr>
        <w:pStyle w:val="FirstParagraph"/>
      </w:pPr>
      <w:r>
        <w:t>The next plot will hone in on health data specifically in Cancer Alley, Louisiana to determine if there is a correlation between poor health and these counties. The navy blue line represents the average percent reported fair or poor heal</w:t>
      </w:r>
      <w:r>
        <w:t>th in all of the United States. The red line represents the average percent reported fair or poor health in the state of Louisiana.</w:t>
      </w:r>
    </w:p>
    <w:p w14:paraId="4450DEFC" w14:textId="77777777" w:rsidR="00F1126E" w:rsidRDefault="00FE6E4C">
      <w:pPr>
        <w:pStyle w:val="SourceCode"/>
      </w:pPr>
      <w:r>
        <w:rPr>
          <w:rStyle w:val="CommentTok"/>
        </w:rPr>
        <w:t># Creating table of Cancer Alley Health Data</w:t>
      </w:r>
      <w:r>
        <w:br/>
      </w:r>
      <w:r>
        <w:rPr>
          <w:rStyle w:val="NormalTok"/>
        </w:rPr>
        <w:t>CA_Health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PoorHealth =</w:t>
      </w:r>
      <w:r>
        <w:rPr>
          <w:rStyle w:val="NormalTok"/>
        </w:rPr>
        <w:t xml:space="preserve"> </w:t>
      </w:r>
      <w:r>
        <w:rPr>
          <w:rStyle w:val="StringTok"/>
        </w:rPr>
        <w:t>"SE</w:t>
      </w:r>
      <w:r>
        <w:rPr>
          <w:rStyle w:val="StringTok"/>
        </w:rPr>
        <w:t>_T002_001"</w:t>
      </w:r>
      <w:r>
        <w:rPr>
          <w:rStyle w:val="NormalTok"/>
        </w:rPr>
        <w:t xml:space="preserve">, </w:t>
      </w:r>
      <w:r>
        <w:rPr>
          <w:rStyle w:val="DataTypeTok"/>
        </w:rPr>
        <w:t>Perc_Obese =</w:t>
      </w:r>
      <w:r>
        <w:rPr>
          <w:rStyle w:val="NormalTok"/>
        </w:rPr>
        <w:t xml:space="preserve"> </w:t>
      </w:r>
      <w:r>
        <w:rPr>
          <w:rStyle w:val="StringTok"/>
        </w:rPr>
        <w:t>"SE_T012_003"</w:t>
      </w:r>
      <w:r>
        <w:rPr>
          <w:rStyle w:val="NormalTok"/>
        </w:rPr>
        <w:t>,</w:t>
      </w:r>
      <w:r>
        <w:br/>
      </w:r>
      <w:r>
        <w:rPr>
          <w:rStyle w:val="NormalTok"/>
        </w:rPr>
        <w:t xml:space="preserve">         </w:t>
      </w:r>
      <w:r>
        <w:rPr>
          <w:rStyle w:val="DataTypeTok"/>
        </w:rPr>
        <w:t>PrematureMortality =</w:t>
      </w:r>
      <w:r>
        <w:rPr>
          <w:rStyle w:val="NormalTok"/>
        </w:rPr>
        <w:t xml:space="preserve"> </w:t>
      </w:r>
      <w:r>
        <w:rPr>
          <w:rStyle w:val="StringTok"/>
        </w:rPr>
        <w:t>"SE_NV006_003"</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(CTYNAME </w:t>
      </w:r>
      <w:r>
        <w:rPr>
          <w:rStyle w:val="OperatorTok"/>
        </w:rPr>
        <w:t>%in%</w:t>
      </w:r>
      <w:r>
        <w:rPr>
          <w:rStyle w:val="StringTok"/>
        </w:rPr>
        <w:t xml:space="preserve"> </w:t>
      </w:r>
      <w:r>
        <w:rPr>
          <w:rStyle w:val="KeywordTok"/>
        </w:rPr>
        <w:t>c</w:t>
      </w:r>
      <w:r>
        <w:rPr>
          <w:rStyle w:val="NormalTok"/>
        </w:rPr>
        <w:t>(</w:t>
      </w:r>
      <w:r>
        <w:rPr>
          <w:rStyle w:val="StringTok"/>
        </w:rPr>
        <w:t>"East Baton Rouge Parish"</w:t>
      </w:r>
      <w:r>
        <w:rPr>
          <w:rStyle w:val="NormalTok"/>
        </w:rPr>
        <w:t xml:space="preserve">, </w:t>
      </w:r>
      <w:r>
        <w:br/>
      </w:r>
      <w:r>
        <w:rPr>
          <w:rStyle w:val="NormalTok"/>
        </w:rPr>
        <w:t xml:space="preserve">                        </w:t>
      </w:r>
      <w:r>
        <w:rPr>
          <w:rStyle w:val="StringTok"/>
        </w:rPr>
        <w:t>"West Baton Rouge Parish"</w:t>
      </w:r>
      <w:r>
        <w:rPr>
          <w:rStyle w:val="NormalTok"/>
        </w:rPr>
        <w:t>,</w:t>
      </w:r>
      <w:r>
        <w:br/>
      </w:r>
      <w:r>
        <w:rPr>
          <w:rStyle w:val="NormalTok"/>
        </w:rPr>
        <w:t xml:space="preserve">                        </w:t>
      </w:r>
      <w:r>
        <w:rPr>
          <w:rStyle w:val="StringTok"/>
        </w:rPr>
        <w:t>"</w:t>
      </w:r>
      <w:r>
        <w:rPr>
          <w:rStyle w:val="StringTok"/>
        </w:rPr>
        <w:t>Ascension Parish"</w:t>
      </w:r>
      <w:r>
        <w:rPr>
          <w:rStyle w:val="NormalTok"/>
        </w:rPr>
        <w:t>,</w:t>
      </w:r>
      <w:r>
        <w:br/>
      </w:r>
      <w:r>
        <w:rPr>
          <w:rStyle w:val="NormalTok"/>
        </w:rPr>
        <w:t xml:space="preserve">                        </w:t>
      </w:r>
      <w:r>
        <w:rPr>
          <w:rStyle w:val="StringTok"/>
        </w:rPr>
        <w:t>"St. John the Baptist Parish"</w:t>
      </w:r>
      <w:r>
        <w:rPr>
          <w:rStyle w:val="NormalTok"/>
        </w:rPr>
        <w:t>,</w:t>
      </w:r>
      <w:r>
        <w:br/>
      </w:r>
      <w:r>
        <w:rPr>
          <w:rStyle w:val="NormalTok"/>
        </w:rPr>
        <w:t xml:space="preserve">                        </w:t>
      </w:r>
      <w:r>
        <w:rPr>
          <w:rStyle w:val="StringTok"/>
        </w:rPr>
        <w:t>"Iberville Parish"</w:t>
      </w:r>
      <w:r>
        <w:rPr>
          <w:rStyle w:val="NormalTok"/>
        </w:rPr>
        <w:t>,</w:t>
      </w:r>
      <w:r>
        <w:br/>
      </w:r>
      <w:r>
        <w:rPr>
          <w:rStyle w:val="NormalTok"/>
        </w:rPr>
        <w:t xml:space="preserve">                        </w:t>
      </w:r>
      <w:r>
        <w:rPr>
          <w:rStyle w:val="StringTok"/>
        </w:rPr>
        <w:t>"St. Charles Parish"</w:t>
      </w:r>
      <w:r>
        <w:rPr>
          <w:rStyle w:val="NormalTok"/>
        </w:rPr>
        <w:t>,</w:t>
      </w:r>
      <w:r>
        <w:br/>
      </w:r>
      <w:r>
        <w:rPr>
          <w:rStyle w:val="NormalTok"/>
        </w:rPr>
        <w:t xml:space="preserve">                        </w:t>
      </w:r>
      <w:r>
        <w:rPr>
          <w:rStyle w:val="StringTok"/>
        </w:rPr>
        <w:t>"Jefferson Parish"</w:t>
      </w:r>
      <w:r>
        <w:rPr>
          <w:rStyle w:val="NormalTok"/>
        </w:rPr>
        <w:t>,</w:t>
      </w:r>
      <w:r>
        <w:br/>
      </w:r>
      <w:r>
        <w:rPr>
          <w:rStyle w:val="NormalTok"/>
        </w:rPr>
        <w:t xml:space="preserve">                        </w:t>
      </w:r>
      <w:r>
        <w:rPr>
          <w:rStyle w:val="StringTok"/>
        </w:rPr>
        <w:t>"Orleans Parish"</w:t>
      </w:r>
      <w:r>
        <w:rPr>
          <w:rStyle w:val="NormalTok"/>
        </w:rPr>
        <w:t>))</w:t>
      </w:r>
      <w:r>
        <w:br/>
      </w:r>
      <w:r>
        <w:br/>
      </w:r>
      <w:r>
        <w:rPr>
          <w:rStyle w:val="CommentTok"/>
        </w:rPr>
        <w:t># Ca</w:t>
      </w:r>
      <w:r>
        <w:rPr>
          <w:rStyle w:val="CommentTok"/>
        </w:rPr>
        <w:t>lculating the mean poor health in the U.S. and Louisiana</w:t>
      </w:r>
      <w:r>
        <w:br/>
      </w:r>
      <w:r>
        <w:rPr>
          <w:rStyle w:val="NormalTok"/>
        </w:rPr>
        <w:t>USmeanPoorHealth &lt;-</w:t>
      </w:r>
      <w:r>
        <w:rPr>
          <w:rStyle w:val="StringTok"/>
        </w:rPr>
        <w:t xml:space="preserve"> </w:t>
      </w:r>
      <w:r>
        <w:rPr>
          <w:rStyle w:val="KeywordTok"/>
        </w:rPr>
        <w:t>mean</w:t>
      </w:r>
      <w:r>
        <w:rPr>
          <w:rStyle w:val="NormalTok"/>
        </w:rPr>
        <w:t>(hdat</w:t>
      </w:r>
      <w:r>
        <w:rPr>
          <w:rStyle w:val="OperatorTok"/>
        </w:rPr>
        <w:t>$</w:t>
      </w:r>
      <w:r>
        <w:rPr>
          <w:rStyle w:val="NormalTok"/>
        </w:rPr>
        <w:t>SE_T002_</w:t>
      </w:r>
      <w:r>
        <w:rPr>
          <w:rStyle w:val="DecValTok"/>
        </w:rPr>
        <w:t>001</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LouisianaPoorHealth &lt;-</w:t>
      </w:r>
      <w:r>
        <w:rPr>
          <w:rStyle w:val="StringTok"/>
        </w:rPr>
        <w:t xml:space="preserve"> </w:t>
      </w:r>
      <w:r>
        <w:rPr>
          <w:rStyle w:val="KeywordTok"/>
        </w:rPr>
        <w:t>mean</w:t>
      </w:r>
      <w:r>
        <w:rPr>
          <w:rStyle w:val="NormalTok"/>
        </w:rPr>
        <w:t>(hdat4</w:t>
      </w:r>
      <w:r>
        <w:rPr>
          <w:rStyle w:val="OperatorTok"/>
        </w:rPr>
        <w:t>$</w:t>
      </w:r>
      <w:r>
        <w:rPr>
          <w:rStyle w:val="NormalTok"/>
        </w:rPr>
        <w:t>PoorHealth)</w:t>
      </w:r>
      <w:r>
        <w:br/>
      </w:r>
      <w:r>
        <w:br/>
      </w:r>
      <w:r>
        <w:rPr>
          <w:rStyle w:val="CommentTok"/>
        </w:rPr>
        <w:t># Generating bar blot of Cancer Alley Poor Health with Louisiana and U.S. Poor Health Averages</w:t>
      </w:r>
      <w:r>
        <w:br/>
      </w:r>
      <w:r>
        <w:rPr>
          <w:rStyle w:val="KeywordTok"/>
        </w:rPr>
        <w:t>ggplot</w:t>
      </w:r>
      <w:r>
        <w:rPr>
          <w:rStyle w:val="NormalTok"/>
        </w:rPr>
        <w:t xml:space="preserve">(CA_Health, </w:t>
      </w:r>
      <w:r>
        <w:rPr>
          <w:rStyle w:val="KeywordTok"/>
        </w:rPr>
        <w:t>aes</w:t>
      </w:r>
      <w:r>
        <w:rPr>
          <w:rStyle w:val="NormalTok"/>
        </w:rPr>
        <w:t>(</w:t>
      </w:r>
      <w:r>
        <w:rPr>
          <w:rStyle w:val="DataTypeTok"/>
        </w:rPr>
        <w:t>x =</w:t>
      </w:r>
      <w:r>
        <w:rPr>
          <w:rStyle w:val="NormalTok"/>
        </w:rPr>
        <w:t xml:space="preserve"> CTYNAME, </w:t>
      </w:r>
      <w:r>
        <w:rPr>
          <w:rStyle w:val="DataTypeTok"/>
        </w:rPr>
        <w:t>y =</w:t>
      </w:r>
      <w:r>
        <w:rPr>
          <w:rStyle w:val="NormalTok"/>
        </w:rPr>
        <w:t xml:space="preserve"> PoorHealth, </w:t>
      </w:r>
      <w:r>
        <w:rPr>
          <w:rStyle w:val="DataTypeTok"/>
        </w:rPr>
        <w:t>fill =</w:t>
      </w:r>
      <w:r>
        <w:rPr>
          <w:rStyle w:val="NormalTok"/>
        </w:rPr>
        <w:t xml:space="preserve"> CTYNAME)) </w:t>
      </w:r>
      <w:r>
        <w:rPr>
          <w:rStyle w:val="OperatorTok"/>
        </w:rPr>
        <w:t>+</w:t>
      </w:r>
      <w:r>
        <w:br/>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width=</w:t>
      </w:r>
      <w:r>
        <w:rPr>
          <w:rStyle w:val="DecValTok"/>
        </w:rPr>
        <w:t>1</w:t>
      </w:r>
      <w:r>
        <w:rPr>
          <w:rStyle w:val="NormalTok"/>
        </w:rPr>
        <w:t xml:space="preserve">, </w:t>
      </w:r>
      <w:r>
        <w:rPr>
          <w:rStyle w:val="DataTypeTok"/>
        </w:rPr>
        <w:t>color=</w:t>
      </w:r>
      <w:r>
        <w:rPr>
          <w:rStyle w:val="StringTok"/>
        </w:rPr>
        <w:t>"white"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"County"</w:t>
      </w:r>
      <w:r>
        <w:rPr>
          <w:rStyle w:val="NormalTok"/>
        </w:rPr>
        <w:t xml:space="preserve">, </w:t>
      </w:r>
      <w:r>
        <w:rPr>
          <w:rStyle w:val="DataTypeTok"/>
        </w:rPr>
        <w:t>y =</w:t>
      </w:r>
      <w:r>
        <w:rPr>
          <w:rStyle w:val="NormalTok"/>
        </w:rPr>
        <w:t xml:space="preserve"> </w:t>
      </w:r>
      <w:r>
        <w:rPr>
          <w:rStyle w:val="StringTok"/>
        </w:rPr>
        <w:t>"Percent Reported Fair or Poor Health"</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"County"</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16.9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0</w:t>
      </w:r>
      <w:r>
        <w:rPr>
          <w:rStyle w:val="NormalTok"/>
        </w:rPr>
        <w:t xml:space="preserve">, </w:t>
      </w:r>
      <w:r>
        <w:rPr>
          <w:rStyle w:val="DataTypeTok"/>
        </w:rPr>
        <w:t>intercept =</w:t>
      </w:r>
      <w:r>
        <w:rPr>
          <w:rStyle w:val="NormalTok"/>
        </w:rPr>
        <w:t xml:space="preserve"> </w:t>
      </w:r>
      <w:r>
        <w:rPr>
          <w:rStyle w:val="FloatTok"/>
        </w:rPr>
        <w:t>22.5</w:t>
      </w:r>
      <w:r>
        <w:rPr>
          <w:rStyle w:val="NormalTok"/>
        </w:rPr>
        <w:t xml:space="preserve">, </w:t>
      </w:r>
      <w:r>
        <w:rPr>
          <w:rStyle w:val="DataTypeTok"/>
        </w:rPr>
        <w:t>col =</w:t>
      </w:r>
      <w:r>
        <w:rPr>
          <w:rStyle w:val="NormalTok"/>
        </w:rPr>
        <w:t xml:space="preserve"> </w:t>
      </w:r>
      <w:r>
        <w:rPr>
          <w:rStyle w:val="StringTok"/>
        </w:rPr>
        <w:t>"navyblue"</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 </w:t>
      </w:r>
      <w:r>
        <w:rPr>
          <w:rStyle w:val="KeywordTok"/>
        </w:rPr>
        <w:t>round</w:t>
      </w:r>
      <w:r>
        <w:rPr>
          <w:rStyle w:val="NormalTok"/>
        </w:rPr>
        <w:t xml:space="preserve">(PoorHealth)), </w:t>
      </w:r>
      <w:r>
        <w:br/>
      </w:r>
      <w:r>
        <w:rPr>
          <w:rStyle w:val="NormalTok"/>
        </w:rPr>
        <w:t xml:space="preserve">             </w:t>
      </w:r>
      <w:r>
        <w:rPr>
          <w:rStyle w:val="DataTypeTok"/>
        </w:rPr>
        <w:t>position=</w:t>
      </w:r>
      <w:r>
        <w:rPr>
          <w:rStyle w:val="KeywordTok"/>
        </w:rPr>
        <w:t>position_dodge</w:t>
      </w:r>
      <w:r>
        <w:rPr>
          <w:rStyle w:val="NormalTok"/>
        </w:rPr>
        <w:t>(</w:t>
      </w:r>
      <w:r>
        <w:rPr>
          <w:rStyle w:val="DataTypeTok"/>
        </w:rPr>
        <w:t>width=</w:t>
      </w:r>
      <w:r>
        <w:rPr>
          <w:rStyle w:val="FloatTok"/>
        </w:rPr>
        <w:t>0.9</w:t>
      </w:r>
      <w:r>
        <w:rPr>
          <w:rStyle w:val="NormalTok"/>
        </w:rPr>
        <w:t xml:space="preserve">), </w:t>
      </w:r>
      <w:r>
        <w:rPr>
          <w:rStyle w:val="DataTypeTok"/>
        </w:rPr>
        <w:t>vjust=</w:t>
      </w:r>
      <w:r>
        <w:rPr>
          <w:rStyle w:val="OperatorTok"/>
        </w:rPr>
        <w:t>-</w:t>
      </w:r>
      <w:r>
        <w:rPr>
          <w:rStyle w:val="FloatTok"/>
        </w:rPr>
        <w:t>0.25</w:t>
      </w:r>
      <w:r>
        <w:rPr>
          <w:rStyle w:val="NormalTok"/>
        </w:rPr>
        <w:t>)</w:t>
      </w:r>
    </w:p>
    <w:p w14:paraId="6D874D46" w14:textId="77777777" w:rsidR="00F1126E" w:rsidRDefault="00FE6E4C">
      <w:pPr>
        <w:pStyle w:val="FirstParagraph"/>
      </w:pPr>
      <w:commentRangeStart w:id="28"/>
      <w:r>
        <w:rPr>
          <w:noProof/>
        </w:rPr>
        <w:lastRenderedPageBreak/>
        <w:drawing>
          <wp:inline distT="0" distB="0" distL="0" distR="0" wp14:anchorId="6A8F4885" wp14:editId="15DE0596">
            <wp:extent cx="5334000" cy="25876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CA_Health-1.png"/>
                    <pic:cNvPicPr>
                      <a:picLocks noChangeAspect="1" noChangeArrowheads="1"/>
                    </pic:cNvPicPr>
                  </pic:nvPicPr>
                  <pic:blipFill>
                    <a:blip r:embed="rId17"/>
                    <a:stretch>
                      <a:fillRect/>
                    </a:stretch>
                  </pic:blipFill>
                  <pic:spPr bwMode="auto">
                    <a:xfrm>
                      <a:off x="0" y="0"/>
                      <a:ext cx="5334000" cy="2587625"/>
                    </a:xfrm>
                    <a:prstGeom prst="rect">
                      <a:avLst/>
                    </a:prstGeom>
                    <a:noFill/>
                    <a:ln w="9525">
                      <a:noFill/>
                      <a:headEnd/>
                      <a:tailEnd/>
                    </a:ln>
                  </pic:spPr>
                </pic:pic>
              </a:graphicData>
            </a:graphic>
          </wp:inline>
        </w:drawing>
      </w:r>
      <w:commentRangeEnd w:id="28"/>
      <w:r w:rsidR="0010643C">
        <w:rPr>
          <w:rStyle w:val="CommentReference"/>
        </w:rPr>
        <w:commentReference w:id="28"/>
      </w:r>
    </w:p>
    <w:p w14:paraId="7AAC6D90" w14:textId="77777777" w:rsidR="00F1126E" w:rsidRDefault="00FE6E4C">
      <w:pPr>
        <w:pStyle w:val="BodyText"/>
      </w:pPr>
      <w:r>
        <w:t>The percentage of poor health in Cancer Alley, Louisiana counties is at or above the poor health reported in the United States. That said, most percentages of fair or poor health reported in these counties are below the average for Louisiana. This indicate</w:t>
      </w:r>
      <w:r>
        <w:t>s that there tend to be higher levels of poor health in Louisiana than in the United States. Whether poor health is, in fact, affected by living in Cancer Alley can not be determined by this graph. The health impacts of living in Cancer Alley would need to</w:t>
      </w:r>
      <w:r>
        <w:t xml:space="preserve"> be assessed at a level that is smaller than the county level to definitively convey adverse health impacts on the communities in and closest to the Cancer Alley region along the Mississippi River.</w:t>
      </w:r>
    </w:p>
    <w:p w14:paraId="43F42652" w14:textId="77777777" w:rsidR="00F1126E" w:rsidRDefault="00FE6E4C">
      <w:pPr>
        <w:pStyle w:val="Heading3"/>
      </w:pPr>
      <w:bookmarkStart w:id="29" w:name="X33353b069ddf9c263030591d0ac27f6b82b59a4"/>
      <w:bookmarkStart w:id="30" w:name="_Toc39758381"/>
      <w:r>
        <w:t>Other Factors that could be Impacting Health</w:t>
      </w:r>
      <w:bookmarkEnd w:id="29"/>
      <w:bookmarkEnd w:id="30"/>
    </w:p>
    <w:p w14:paraId="086EFF1E" w14:textId="77777777" w:rsidR="00F1126E" w:rsidRDefault="00FE6E4C">
      <w:pPr>
        <w:pStyle w:val="FirstParagraph"/>
      </w:pPr>
      <w:r>
        <w:t>It was made clear by previous analysis that the state of Louisiana has significantly poorer health than most other U.S. States. This section covers some other factors that could be impacting health in Louisiana outside of potential environmental factors.</w:t>
      </w:r>
    </w:p>
    <w:p w14:paraId="253DE7E2" w14:textId="77777777" w:rsidR="00F1126E" w:rsidRDefault="00FE6E4C">
      <w:pPr>
        <w:pStyle w:val="Heading4"/>
      </w:pPr>
      <w:bookmarkStart w:id="31" w:name="insurance"/>
      <w:bookmarkStart w:id="32" w:name="_Toc39758382"/>
      <w:r>
        <w:t>I</w:t>
      </w:r>
      <w:r>
        <w:t>nsurance</w:t>
      </w:r>
      <w:bookmarkEnd w:id="31"/>
      <w:bookmarkEnd w:id="32"/>
    </w:p>
    <w:p w14:paraId="52F5959A" w14:textId="77777777" w:rsidR="00F1126E" w:rsidRDefault="00FE6E4C">
      <w:pPr>
        <w:pStyle w:val="FirstParagraph"/>
      </w:pPr>
      <w:r>
        <w:t>The following two plots explore the differences in percentage of the Population without insurance by age in the U.S. as a whole and in only Louisiana.</w:t>
      </w:r>
    </w:p>
    <w:p w14:paraId="3279203E" w14:textId="77777777" w:rsidR="00F1126E" w:rsidRDefault="00FE6E4C">
      <w:pPr>
        <w:pStyle w:val="SourceCode"/>
      </w:pPr>
      <w:r>
        <w:rPr>
          <w:rStyle w:val="CommentTok"/>
        </w:rPr>
        <w:t># Creating Dataset for Insurance by Age in United States</w:t>
      </w:r>
      <w:r>
        <w:br/>
      </w:r>
      <w:r>
        <w:rPr>
          <w:rStyle w:val="NormalTok"/>
        </w:rPr>
        <w:t>hdat_in_US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Under1</w:t>
      </w:r>
      <w:r>
        <w:rPr>
          <w:rStyle w:val="DataTypeTok"/>
        </w:rPr>
        <w:t>9 =</w:t>
      </w:r>
      <w:r>
        <w:rPr>
          <w:rStyle w:val="NormalTok"/>
        </w:rPr>
        <w:t xml:space="preserve"> </w:t>
      </w:r>
      <w:r>
        <w:rPr>
          <w:rStyle w:val="StringTok"/>
        </w:rPr>
        <w:t>"SE_T006_001"</w:t>
      </w:r>
      <w:r>
        <w:rPr>
          <w:rStyle w:val="NormalTok"/>
        </w:rPr>
        <w:t xml:space="preserve">, </w:t>
      </w:r>
      <w:r>
        <w:br/>
      </w:r>
      <w:r>
        <w:rPr>
          <w:rStyle w:val="NormalTok"/>
        </w:rPr>
        <w:t xml:space="preserve">         </w:t>
      </w:r>
      <w:r>
        <w:rPr>
          <w:rStyle w:val="DataTypeTok"/>
        </w:rPr>
        <w:t>To64 =</w:t>
      </w:r>
      <w:r>
        <w:rPr>
          <w:rStyle w:val="NormalTok"/>
        </w:rPr>
        <w:t xml:space="preserve"> </w:t>
      </w:r>
      <w:r>
        <w:rPr>
          <w:rStyle w:val="StringTok"/>
        </w:rPr>
        <w:t>"SE_T006_002"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names_to =</w:t>
      </w:r>
      <w:r>
        <w:rPr>
          <w:rStyle w:val="NormalTok"/>
        </w:rPr>
        <w:t xml:space="preserve"> </w:t>
      </w:r>
      <w:r>
        <w:rPr>
          <w:rStyle w:val="StringTok"/>
        </w:rPr>
        <w:t>"Age"</w:t>
      </w:r>
      <w:r>
        <w:rPr>
          <w:rStyle w:val="NormalTok"/>
        </w:rPr>
        <w:t xml:space="preserve">, </w:t>
      </w:r>
      <w:r>
        <w:rPr>
          <w:rStyle w:val="DataTypeTok"/>
        </w:rPr>
        <w:t>values_to =</w:t>
      </w:r>
      <w:r>
        <w:rPr>
          <w:rStyle w:val="NormalTok"/>
        </w:rPr>
        <w:t xml:space="preserve"> </w:t>
      </w:r>
      <w:r>
        <w:rPr>
          <w:rStyle w:val="StringTok"/>
        </w:rPr>
        <w:t>"Perc_Insurance"</w:t>
      </w:r>
      <w:r>
        <w:rPr>
          <w:rStyle w:val="NormalTok"/>
        </w:rPr>
        <w:t xml:space="preserve">, </w:t>
      </w:r>
      <w:r>
        <w:rPr>
          <w:rStyle w:val="DataTypeTok"/>
        </w:rPr>
        <w:t>cols =</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CommentTok"/>
        </w:rPr>
        <w:t># Plotting Percentage of Population without Insurance by Age in United States</w:t>
      </w:r>
      <w:r>
        <w:br/>
      </w:r>
      <w:r>
        <w:rPr>
          <w:rStyle w:val="KeywordTok"/>
        </w:rPr>
        <w:t>ggplot</w:t>
      </w:r>
      <w:r>
        <w:rPr>
          <w:rStyle w:val="NormalTok"/>
        </w:rPr>
        <w:t xml:space="preserve">(hdat_in_US,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Perc_Insur</w:t>
      </w:r>
      <w:r>
        <w:rPr>
          <w:rStyle w:val="NormalTok"/>
        </w:rPr>
        <w:t xml:space="preserve">ance, </w:t>
      </w:r>
      <w:r>
        <w:rPr>
          <w:rStyle w:val="DataTypeTok"/>
        </w:rPr>
        <w:t>col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"Percentage without Insurance"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"United States"</w:t>
      </w:r>
      <w:r>
        <w:rPr>
          <w:rStyle w:val="NormalTok"/>
        </w:rPr>
        <w:t>)</w:t>
      </w:r>
    </w:p>
    <w:p w14:paraId="6BD6C88E" w14:textId="77777777" w:rsidR="00F1126E" w:rsidRDefault="00FE6E4C">
      <w:pPr>
        <w:pStyle w:val="FirstParagraph"/>
      </w:pPr>
      <w:commentRangeStart w:id="33"/>
      <w:r>
        <w:rPr>
          <w:noProof/>
        </w:rPr>
        <w:lastRenderedPageBreak/>
        <w:drawing>
          <wp:inline distT="0" distB="0" distL="0" distR="0" wp14:anchorId="49A29847" wp14:editId="7DB8A96A">
            <wp:extent cx="3696101" cy="277207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HealthI_US-1.png"/>
                    <pic:cNvPicPr>
                      <a:picLocks noChangeAspect="1" noChangeArrowheads="1"/>
                    </pic:cNvPicPr>
                  </pic:nvPicPr>
                  <pic:blipFill>
                    <a:blip r:embed="rId18"/>
                    <a:stretch>
                      <a:fillRect/>
                    </a:stretch>
                  </pic:blipFill>
                  <pic:spPr bwMode="auto">
                    <a:xfrm>
                      <a:off x="0" y="0"/>
                      <a:ext cx="3696101" cy="2772075"/>
                    </a:xfrm>
                    <a:prstGeom prst="rect">
                      <a:avLst/>
                    </a:prstGeom>
                    <a:noFill/>
                    <a:ln w="9525">
                      <a:noFill/>
                      <a:headEnd/>
                      <a:tailEnd/>
                    </a:ln>
                  </pic:spPr>
                </pic:pic>
              </a:graphicData>
            </a:graphic>
          </wp:inline>
        </w:drawing>
      </w:r>
      <w:commentRangeEnd w:id="33"/>
      <w:r w:rsidR="0007371A">
        <w:rPr>
          <w:rStyle w:val="CommentReference"/>
        </w:rPr>
        <w:commentReference w:id="33"/>
      </w:r>
    </w:p>
    <w:p w14:paraId="29D8EE37" w14:textId="77777777" w:rsidR="00F1126E" w:rsidRDefault="00FE6E4C">
      <w:pPr>
        <w:pStyle w:val="SourceCode"/>
      </w:pPr>
      <w:r>
        <w:rPr>
          <w:rStyle w:val="CommentTok"/>
        </w:rPr>
        <w:t># Creating Dataset for Insurance by Age in Louisiana</w:t>
      </w:r>
      <w:r>
        <w:br/>
      </w:r>
      <w:r>
        <w:rPr>
          <w:rStyle w:val="NormalTok"/>
        </w:rPr>
        <w:t>hdat_in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DataTypeTok"/>
        </w:rPr>
        <w:t>Under19 =</w:t>
      </w:r>
      <w:r>
        <w:rPr>
          <w:rStyle w:val="NormalTok"/>
        </w:rPr>
        <w:t xml:space="preserve"> </w:t>
      </w:r>
      <w:r>
        <w:rPr>
          <w:rStyle w:val="StringTok"/>
        </w:rPr>
        <w:t>"SE_T006_001"</w:t>
      </w:r>
      <w:r>
        <w:rPr>
          <w:rStyle w:val="NormalTok"/>
        </w:rPr>
        <w:t xml:space="preserve">, </w:t>
      </w:r>
      <w:r>
        <w:br/>
      </w:r>
      <w:r>
        <w:rPr>
          <w:rStyle w:val="NormalTok"/>
        </w:rPr>
        <w:t xml:space="preserve">         </w:t>
      </w:r>
      <w:r>
        <w:rPr>
          <w:rStyle w:val="DataTypeTok"/>
        </w:rPr>
        <w:t>To64 =</w:t>
      </w:r>
      <w:r>
        <w:rPr>
          <w:rStyle w:val="NormalTok"/>
        </w:rPr>
        <w:t xml:space="preserve"> </w:t>
      </w:r>
      <w:r>
        <w:rPr>
          <w:rStyle w:val="StringTok"/>
        </w:rPr>
        <w:t>"SE_T006_002"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pivot_longer</w:t>
      </w:r>
      <w:r>
        <w:rPr>
          <w:rStyle w:val="NormalTok"/>
        </w:rPr>
        <w:t>(</w:t>
      </w:r>
      <w:r>
        <w:rPr>
          <w:rStyle w:val="DataTypeTok"/>
        </w:rPr>
        <w:t>names_to =</w:t>
      </w:r>
      <w:r>
        <w:rPr>
          <w:rStyle w:val="NormalTok"/>
        </w:rPr>
        <w:t xml:space="preserve"> </w:t>
      </w:r>
      <w:r>
        <w:rPr>
          <w:rStyle w:val="StringTok"/>
        </w:rPr>
        <w:t>"Age"</w:t>
      </w:r>
      <w:r>
        <w:rPr>
          <w:rStyle w:val="NormalTok"/>
        </w:rPr>
        <w:t xml:space="preserve">, </w:t>
      </w:r>
      <w:r>
        <w:rPr>
          <w:rStyle w:val="DataTypeTok"/>
        </w:rPr>
        <w:t>values_to =</w:t>
      </w:r>
      <w:r>
        <w:rPr>
          <w:rStyle w:val="NormalTok"/>
        </w:rPr>
        <w:t xml:space="preserve"> </w:t>
      </w:r>
      <w:r>
        <w:rPr>
          <w:rStyle w:val="StringTok"/>
        </w:rPr>
        <w:t>"Perc_Insurance"</w:t>
      </w:r>
      <w:r>
        <w:rPr>
          <w:rStyle w:val="NormalTok"/>
        </w:rPr>
        <w:t xml:space="preserve">, </w:t>
      </w:r>
      <w:r>
        <w:rPr>
          <w:rStyle w:val="DataTypeTok"/>
        </w:rPr>
        <w:t>cols =</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CommentTok"/>
        </w:rPr>
        <w:t># Plotting Percentage of Population without Insurance by Age</w:t>
      </w:r>
      <w:r>
        <w:br/>
      </w:r>
      <w:r>
        <w:rPr>
          <w:rStyle w:val="KeywordTok"/>
        </w:rPr>
        <w:t>ggplot</w:t>
      </w:r>
      <w:r>
        <w:rPr>
          <w:rStyle w:val="NormalTok"/>
        </w:rPr>
        <w:t xml:space="preserve">(hdat_in, </w:t>
      </w:r>
      <w:r>
        <w:rPr>
          <w:rStyle w:val="KeywordTok"/>
        </w:rPr>
        <w:t>aes</w:t>
      </w:r>
      <w:r>
        <w:rPr>
          <w:rStyle w:val="NormalTok"/>
        </w:rPr>
        <w:t>(</w:t>
      </w:r>
      <w:r>
        <w:rPr>
          <w:rStyle w:val="DataTypeTok"/>
        </w:rPr>
        <w:t>x =</w:t>
      </w:r>
      <w:r>
        <w:rPr>
          <w:rStyle w:val="NormalTok"/>
        </w:rPr>
        <w:t xml:space="preserve"> Age, </w:t>
      </w:r>
      <w:r>
        <w:rPr>
          <w:rStyle w:val="DataTypeTok"/>
        </w:rPr>
        <w:t>y =</w:t>
      </w:r>
      <w:r>
        <w:rPr>
          <w:rStyle w:val="NormalTok"/>
        </w:rPr>
        <w:t xml:space="preserve"> Perc_Insurance, </w:t>
      </w:r>
      <w:r>
        <w:rPr>
          <w:rStyle w:val="DataTypeTok"/>
        </w:rPr>
        <w:t>col =</w:t>
      </w:r>
      <w:r>
        <w:rPr>
          <w:rStyle w:val="NormalTok"/>
        </w:rPr>
        <w:t xml:space="preserve"> Age))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"Percentage without Insurance"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"Louisiana"</w:t>
      </w:r>
      <w:r>
        <w:rPr>
          <w:rStyle w:val="NormalTok"/>
        </w:rPr>
        <w:t>)</w:t>
      </w:r>
    </w:p>
    <w:p w14:paraId="02378CED" w14:textId="77777777" w:rsidR="00F1126E" w:rsidRDefault="00FE6E4C">
      <w:pPr>
        <w:pStyle w:val="FirstParagraph"/>
      </w:pPr>
      <w:commentRangeStart w:id="34"/>
      <w:r>
        <w:rPr>
          <w:noProof/>
        </w:rPr>
        <w:drawing>
          <wp:inline distT="0" distB="0" distL="0" distR="0" wp14:anchorId="01891B38" wp14:editId="03E5F104">
            <wp:extent cx="3696101" cy="277207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Health_Insurance-1.png"/>
                    <pic:cNvPicPr>
                      <a:picLocks noChangeAspect="1" noChangeArrowheads="1"/>
                    </pic:cNvPicPr>
                  </pic:nvPicPr>
                  <pic:blipFill>
                    <a:blip r:embed="rId19"/>
                    <a:stretch>
                      <a:fillRect/>
                    </a:stretch>
                  </pic:blipFill>
                  <pic:spPr bwMode="auto">
                    <a:xfrm>
                      <a:off x="0" y="0"/>
                      <a:ext cx="3696101" cy="2772075"/>
                    </a:xfrm>
                    <a:prstGeom prst="rect">
                      <a:avLst/>
                    </a:prstGeom>
                    <a:noFill/>
                    <a:ln w="9525">
                      <a:noFill/>
                      <a:headEnd/>
                      <a:tailEnd/>
                    </a:ln>
                  </pic:spPr>
                </pic:pic>
              </a:graphicData>
            </a:graphic>
          </wp:inline>
        </w:drawing>
      </w:r>
      <w:commentRangeEnd w:id="34"/>
      <w:r w:rsidR="0010643C">
        <w:rPr>
          <w:rStyle w:val="CommentReference"/>
        </w:rPr>
        <w:commentReference w:id="34"/>
      </w:r>
    </w:p>
    <w:p w14:paraId="28260484" w14:textId="77777777" w:rsidR="00F1126E" w:rsidRDefault="00FE6E4C">
      <w:pPr>
        <w:pStyle w:val="BodyText"/>
      </w:pPr>
      <w:r>
        <w:lastRenderedPageBreak/>
        <w:t>In both the United States and Louisiana people between the ages of 18 to 64 have much higher percentages of lacking insurance than people below the age of 19. In the entire United States half of the counties in the US have populations with roughly 16-25% p</w:t>
      </w:r>
      <w:r>
        <w:t>eople between 18 and 64 who do not have insurance. Half of the counties in Louisiana, on the other hand, have populations where roughly 24.5-27% of people between 18 and 64 do not have insurance. This is a much higher percentage of counties that have a lac</w:t>
      </w:r>
      <w:r>
        <w:t>k of insurance than the United States as a whole. Though, as expected, the spread of the percent of population without insurance is much higher for the entire U.S. than just the state of Louisiana because it accounts for many more counties.</w:t>
      </w:r>
    </w:p>
    <w:p w14:paraId="5587FA12" w14:textId="77777777" w:rsidR="00F1126E" w:rsidRDefault="00FE6E4C">
      <w:pPr>
        <w:pStyle w:val="BodyText"/>
      </w:pPr>
      <w:r>
        <w:t>Just looking at</w:t>
      </w:r>
      <w:r>
        <w:t xml:space="preserve"> the plot of Louisiana it is clear that the percentage of people without insurance by county is much greater for the age range of 18 to 64 than for people under 19. All quartiles of the boxplot for ages 18 to 64 are greater than all the quartiles of the bo</w:t>
      </w:r>
      <w:r>
        <w:t>xplot for under 19. A total of 75%, the upper 3 quartiles, of the data in Louisiana for ages 18 to 64 is greater than the United States median of about 21%. In fact, the majority of Louisiana’s data for the age range of 18 to 64 falls above the United Stat</w:t>
      </w:r>
      <w:r>
        <w:t>es median of 21%. This means that overall, the counties in Louisiana tend to have a higher percentage of the population without insurance than an average U.S. county.</w:t>
      </w:r>
    </w:p>
    <w:p w14:paraId="5C916545" w14:textId="77777777" w:rsidR="00F1126E" w:rsidRDefault="00FE6E4C">
      <w:pPr>
        <w:pStyle w:val="BodyText"/>
      </w:pPr>
      <w:r>
        <w:t>A higher lack of insurance in Louisiana, particularly among the age range of 18 to 64, is</w:t>
      </w:r>
      <w:r>
        <w:t xml:space="preserve"> another possible explanation for the poor health in the state. People without insurance are less likely to seek medical help when needed and get routine check-ups, which would contribute to the reported poor health of residents in the state. A lack of hea</w:t>
      </w:r>
      <w:r>
        <w:t>lth insurance could also be an indication of lower incomes, another factor that could be contributing to the poor health of the state by comparison to the United States as a whole.</w:t>
      </w:r>
    </w:p>
    <w:p w14:paraId="50E6F503" w14:textId="77777777" w:rsidR="00F1126E" w:rsidRDefault="00FE6E4C">
      <w:pPr>
        <w:pStyle w:val="Heading4"/>
      </w:pPr>
      <w:bookmarkStart w:id="35" w:name="food-and-exercise-availability"/>
      <w:bookmarkStart w:id="36" w:name="_Toc39758383"/>
      <w:r>
        <w:t>Food and Exercise Availability</w:t>
      </w:r>
      <w:bookmarkEnd w:id="35"/>
      <w:bookmarkEnd w:id="36"/>
    </w:p>
    <w:p w14:paraId="475251FA" w14:textId="77777777" w:rsidR="00F1126E" w:rsidRDefault="00FE6E4C">
      <w:pPr>
        <w:pStyle w:val="FirstParagraph"/>
      </w:pPr>
      <w:r>
        <w:t>The next two plots will look at the relation</w:t>
      </w:r>
      <w:r>
        <w:t>ship between Louisiana’s high obesity and food and exercise availability.</w:t>
      </w:r>
    </w:p>
    <w:p w14:paraId="3C1FAE26" w14:textId="77777777" w:rsidR="00F1126E" w:rsidRDefault="00FE6E4C">
      <w:pPr>
        <w:pStyle w:val="SourceCode"/>
      </w:pPr>
      <w:r>
        <w:rPr>
          <w:rStyle w:val="CommentTok"/>
        </w:rPr>
        <w:t># Creating Obesity Dataset for Louisiana</w:t>
      </w:r>
      <w:r>
        <w:br/>
      </w:r>
      <w:r>
        <w:rPr>
          <w:rStyle w:val="NormalTok"/>
        </w:rPr>
        <w:t>hdatobese &lt;-</w:t>
      </w:r>
      <w:r>
        <w:rPr>
          <w:rStyle w:val="StringTok"/>
        </w:rPr>
        <w:t xml:space="preserve"> </w:t>
      </w:r>
      <w:r>
        <w:rPr>
          <w:rStyle w:val="NormalTok"/>
        </w:rPr>
        <w:t xml:space="preserve">hdat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(Geo_STATE </w:t>
      </w:r>
      <w:r>
        <w:rPr>
          <w:rStyle w:val="OperatorTok"/>
        </w:rPr>
        <w:t>==</w:t>
      </w:r>
      <w:r>
        <w:rPr>
          <w:rStyle w:val="StringTok"/>
        </w:rPr>
        <w:t xml:space="preserve"> </w:t>
      </w:r>
      <w:r>
        <w:rPr>
          <w:rStyle w:val="DecValTok"/>
        </w:rPr>
        <w:t>22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DataTypeTok"/>
        </w:rPr>
        <w:t>Perc_Obese =</w:t>
      </w:r>
      <w:r>
        <w:rPr>
          <w:rStyle w:val="NormalTok"/>
        </w:rPr>
        <w:t xml:space="preserve"> </w:t>
      </w:r>
      <w:r>
        <w:rPr>
          <w:rStyle w:val="StringTok"/>
        </w:rPr>
        <w:t>"SE_T012_003"</w:t>
      </w:r>
      <w:r>
        <w:rPr>
          <w:rStyle w:val="NormalTok"/>
        </w:rPr>
        <w:t xml:space="preserve">, </w:t>
      </w:r>
      <w:r>
        <w:rPr>
          <w:rStyle w:val="DataTypeTok"/>
        </w:rPr>
        <w:t>Perc_LHF_Access =</w:t>
      </w:r>
      <w:r>
        <w:rPr>
          <w:rStyle w:val="NormalTok"/>
        </w:rPr>
        <w:t xml:space="preserve"> </w:t>
      </w:r>
      <w:r>
        <w:rPr>
          <w:rStyle w:val="StringTok"/>
        </w:rPr>
        <w:t>"SE_T012_001"</w:t>
      </w:r>
      <w:r>
        <w:rPr>
          <w:rStyle w:val="NormalTok"/>
        </w:rPr>
        <w:t>,</w:t>
      </w:r>
      <w:r>
        <w:br/>
      </w:r>
      <w:r>
        <w:rPr>
          <w:rStyle w:val="NormalTok"/>
        </w:rPr>
        <w:t xml:space="preserve">         </w:t>
      </w:r>
      <w:r>
        <w:rPr>
          <w:rStyle w:val="DataTypeTok"/>
        </w:rPr>
        <w:t>Perc_Ina</w:t>
      </w:r>
      <w:r>
        <w:rPr>
          <w:rStyle w:val="DataTypeTok"/>
        </w:rPr>
        <w:t>ctive =</w:t>
      </w:r>
      <w:r>
        <w:rPr>
          <w:rStyle w:val="NormalTok"/>
        </w:rPr>
        <w:t xml:space="preserve"> </w:t>
      </w:r>
      <w:r>
        <w:rPr>
          <w:rStyle w:val="StringTok"/>
        </w:rPr>
        <w:t>"SE_T012_004"</w:t>
      </w:r>
      <w:r>
        <w:rPr>
          <w:rStyle w:val="NormalTok"/>
        </w:rPr>
        <w:t xml:space="preserve">, </w:t>
      </w:r>
      <w:r>
        <w:rPr>
          <w:rStyle w:val="DataTypeTok"/>
        </w:rPr>
        <w:t>CTYNAME =</w:t>
      </w:r>
      <w:r>
        <w:rPr>
          <w:rStyle w:val="NormalTok"/>
        </w:rPr>
        <w:t xml:space="preserve"> </w:t>
      </w:r>
      <w:r>
        <w:rPr>
          <w:rStyle w:val="StringTok"/>
        </w:rPr>
        <w:t>"Geo_NAME"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(Perc_Obese)</w:t>
      </w:r>
      <w:r>
        <w:br/>
      </w:r>
      <w:r>
        <w:br/>
      </w:r>
      <w:r>
        <w:rPr>
          <w:rStyle w:val="CommentTok"/>
        </w:rPr>
        <w:t xml:space="preserve"># Creating Scatterplot Comparing Limited Access to Healthy Food to Obesity </w:t>
      </w:r>
      <w:r>
        <w:br/>
      </w:r>
      <w:r>
        <w:rPr>
          <w:rStyle w:val="KeywordTok"/>
        </w:rPr>
        <w:t>ggplot</w:t>
      </w:r>
      <w:r>
        <w:rPr>
          <w:rStyle w:val="NormalTok"/>
        </w:rPr>
        <w:t xml:space="preserve">(hdatobese, </w:t>
      </w:r>
      <w:r>
        <w:rPr>
          <w:rStyle w:val="KeywordTok"/>
        </w:rPr>
        <w:t>aes</w:t>
      </w:r>
      <w:r>
        <w:rPr>
          <w:rStyle w:val="NormalTok"/>
        </w:rPr>
        <w:t>(</w:t>
      </w:r>
      <w:r>
        <w:rPr>
          <w:rStyle w:val="DataTypeTok"/>
        </w:rPr>
        <w:t>x =</w:t>
      </w:r>
      <w:r>
        <w:rPr>
          <w:rStyle w:val="NormalTok"/>
        </w:rPr>
        <w:t xml:space="preserve"> Perc_LHF_Access, </w:t>
      </w:r>
      <w:r>
        <w:rPr>
          <w:rStyle w:val="DataTypeTok"/>
        </w:rPr>
        <w:t>y =</w:t>
      </w:r>
      <w:r>
        <w:rPr>
          <w:rStyle w:val="NormalTok"/>
        </w:rPr>
        <w:t xml:space="preserve"> Perc_Obese))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stat_smooth</w:t>
      </w:r>
      <w:r>
        <w:rPr>
          <w:rStyle w:val="NormalTok"/>
        </w:rPr>
        <w:t>(</w:t>
      </w:r>
      <w:r>
        <w:rPr>
          <w:rStyle w:val="DataTypeTok"/>
        </w:rPr>
        <w:t>method =</w:t>
      </w:r>
      <w:r>
        <w:rPr>
          <w:rStyle w:val="NormalTok"/>
        </w:rPr>
        <w:t xml:space="preserve"> </w:t>
      </w:r>
      <w:r>
        <w:rPr>
          <w:rStyle w:val="StringTok"/>
        </w:rPr>
        <w:t>"loe</w:t>
      </w:r>
      <w:r>
        <w:rPr>
          <w:rStyle w:val="StringTok"/>
        </w:rPr>
        <w:t>ss"</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span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of Persons with Limited Healthy Food Access"</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 Obese Persons (Over 20yrs)"</w:t>
      </w:r>
      <w:r>
        <w:rPr>
          <w:rStyle w:val="NormalTok"/>
        </w:rPr>
        <w:t>)</w:t>
      </w:r>
    </w:p>
    <w:p w14:paraId="2668C8D7" w14:textId="77777777" w:rsidR="00F1126E" w:rsidRDefault="0010643C">
      <w:pPr>
        <w:pStyle w:val="FirstParagraph"/>
      </w:pPr>
      <w:r>
        <w:rPr>
          <w:noProof/>
        </w:rPr>
        <w:lastRenderedPageBreak/>
        <w:t>rc</w:t>
      </w:r>
      <w:commentRangeStart w:id="37"/>
      <w:r w:rsidR="00FE6E4C">
        <w:rPr>
          <w:noProof/>
        </w:rPr>
        <w:drawing>
          <wp:inline distT="0" distB="0" distL="0" distR="0" wp14:anchorId="275BC660" wp14:editId="06D61E63">
            <wp:extent cx="3696101" cy="27720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Obesity-1.png"/>
                    <pic:cNvPicPr>
                      <a:picLocks noChangeAspect="1" noChangeArrowheads="1"/>
                    </pic:cNvPicPr>
                  </pic:nvPicPr>
                  <pic:blipFill>
                    <a:blip r:embed="rId20"/>
                    <a:stretch>
                      <a:fillRect/>
                    </a:stretch>
                  </pic:blipFill>
                  <pic:spPr bwMode="auto">
                    <a:xfrm>
                      <a:off x="0" y="0"/>
                      <a:ext cx="3696101" cy="2772075"/>
                    </a:xfrm>
                    <a:prstGeom prst="rect">
                      <a:avLst/>
                    </a:prstGeom>
                    <a:noFill/>
                    <a:ln w="9525">
                      <a:noFill/>
                      <a:headEnd/>
                      <a:tailEnd/>
                    </a:ln>
                  </pic:spPr>
                </pic:pic>
              </a:graphicData>
            </a:graphic>
          </wp:inline>
        </w:drawing>
      </w:r>
      <w:commentRangeEnd w:id="37"/>
      <w:r>
        <w:rPr>
          <w:rStyle w:val="CommentReference"/>
        </w:rPr>
        <w:commentReference w:id="37"/>
      </w:r>
    </w:p>
    <w:p w14:paraId="1CED9C33" w14:textId="77777777" w:rsidR="00F1126E" w:rsidRDefault="00FE6E4C">
      <w:pPr>
        <w:pStyle w:val="SourceCode"/>
      </w:pPr>
      <w:r>
        <w:rPr>
          <w:rStyle w:val="CommentTok"/>
        </w:rPr>
        <w:t># Creating Scatterplot Comparing Physical Inactivity to Obesity</w:t>
      </w:r>
      <w:r>
        <w:br/>
      </w:r>
      <w:r>
        <w:rPr>
          <w:rStyle w:val="KeywordTok"/>
        </w:rPr>
        <w:t>ggplot</w:t>
      </w:r>
      <w:r>
        <w:rPr>
          <w:rStyle w:val="NormalTok"/>
        </w:rPr>
        <w:t xml:space="preserve">(hdatobese, </w:t>
      </w:r>
      <w:r>
        <w:rPr>
          <w:rStyle w:val="KeywordTok"/>
        </w:rPr>
        <w:t>aes</w:t>
      </w:r>
      <w:r>
        <w:rPr>
          <w:rStyle w:val="NormalTok"/>
        </w:rPr>
        <w:t>(</w:t>
      </w:r>
      <w:r>
        <w:rPr>
          <w:rStyle w:val="DataTypeTok"/>
        </w:rPr>
        <w:t>x =</w:t>
      </w:r>
      <w:r>
        <w:rPr>
          <w:rStyle w:val="NormalTok"/>
        </w:rPr>
        <w:t xml:space="preserve"> Perc_Inactive, </w:t>
      </w:r>
      <w:r>
        <w:rPr>
          <w:rStyle w:val="DataTypeTok"/>
        </w:rPr>
        <w:t>y =</w:t>
      </w:r>
      <w:r>
        <w:rPr>
          <w:rStyle w:val="NormalTok"/>
        </w:rPr>
        <w:t xml:space="preserve"> Perc_Obese))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geom_abline</w:t>
      </w:r>
      <w:r>
        <w:rPr>
          <w:rStyle w:val="NormalTok"/>
        </w:rPr>
        <w:t>(</w:t>
      </w:r>
      <w:r>
        <w:rPr>
          <w:rStyle w:val="DataTypeTok"/>
        </w:rPr>
        <w:t>intercept =</w:t>
      </w:r>
      <w:r>
        <w:rPr>
          <w:rStyle w:val="NormalTok"/>
        </w:rPr>
        <w:t xml:space="preserve"> </w:t>
      </w:r>
      <w:r>
        <w:rPr>
          <w:rStyle w:val="DecValTok"/>
        </w:rPr>
        <w:t>4</w:t>
      </w:r>
      <w:r>
        <w:rPr>
          <w:rStyle w:val="NormalTok"/>
        </w:rPr>
        <w:t xml:space="preserve">, </w:t>
      </w:r>
      <w:r>
        <w:rPr>
          <w:rStyle w:val="DataTypeTok"/>
        </w:rPr>
        <w:t>slope =</w:t>
      </w:r>
      <w:r>
        <w:rPr>
          <w:rStyle w:val="NormalTok"/>
        </w:rPr>
        <w:t xml:space="preserve"> </w:t>
      </w:r>
      <w:r>
        <w:rPr>
          <w:rStyle w:val="DecValTok"/>
        </w:rPr>
        <w:t>1</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"Percent Physically Inactive Persons (Over 20 yrs)"</w:t>
      </w:r>
      <w:r>
        <w:rPr>
          <w:rStyle w:val="NormalTok"/>
        </w:rPr>
        <w:t xml:space="preserve">, </w:t>
      </w:r>
      <w:r>
        <w:br/>
      </w:r>
      <w:r>
        <w:rPr>
          <w:rStyle w:val="NormalTok"/>
        </w:rPr>
        <w:t xml:space="preserve">       </w:t>
      </w:r>
      <w:r>
        <w:rPr>
          <w:rStyle w:val="DataTypeTok"/>
        </w:rPr>
        <w:t>y =</w:t>
      </w:r>
      <w:r>
        <w:rPr>
          <w:rStyle w:val="NormalTok"/>
        </w:rPr>
        <w:t xml:space="preserve"> </w:t>
      </w:r>
      <w:r>
        <w:rPr>
          <w:rStyle w:val="StringTok"/>
        </w:rPr>
        <w:t>"Percent Obese Persons (Over 20yrs)"</w:t>
      </w:r>
      <w:r>
        <w:rPr>
          <w:rStyle w:val="NormalTok"/>
        </w:rPr>
        <w:t>)</w:t>
      </w:r>
    </w:p>
    <w:p w14:paraId="628E1DED" w14:textId="77777777" w:rsidR="00F1126E" w:rsidRDefault="00FE6E4C">
      <w:pPr>
        <w:pStyle w:val="FirstParagraph"/>
      </w:pPr>
      <w:r>
        <w:rPr>
          <w:noProof/>
        </w:rPr>
        <w:drawing>
          <wp:inline distT="0" distB="0" distL="0" distR="0" wp14:anchorId="3307E0C3" wp14:editId="5046754D">
            <wp:extent cx="3696101" cy="277207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hley_Final_files/figure-docx/Obesity-2.png"/>
                    <pic:cNvPicPr>
                      <a:picLocks noChangeAspect="1" noChangeArrowheads="1"/>
                    </pic:cNvPicPr>
                  </pic:nvPicPr>
                  <pic:blipFill>
                    <a:blip r:embed="rId21"/>
                    <a:stretch>
                      <a:fillRect/>
                    </a:stretch>
                  </pic:blipFill>
                  <pic:spPr bwMode="auto">
                    <a:xfrm>
                      <a:off x="0" y="0"/>
                      <a:ext cx="3696101" cy="2772075"/>
                    </a:xfrm>
                    <a:prstGeom prst="rect">
                      <a:avLst/>
                    </a:prstGeom>
                    <a:noFill/>
                    <a:ln w="9525">
                      <a:noFill/>
                      <a:headEnd/>
                      <a:tailEnd/>
                    </a:ln>
                  </pic:spPr>
                </pic:pic>
              </a:graphicData>
            </a:graphic>
          </wp:inline>
        </w:drawing>
      </w:r>
    </w:p>
    <w:p w14:paraId="011EFF4B" w14:textId="77777777" w:rsidR="00F1126E" w:rsidRDefault="00FE6E4C">
      <w:pPr>
        <w:pStyle w:val="BodyText"/>
      </w:pPr>
      <w:r>
        <w:t>The plot on the left shows percent obesity</w:t>
      </w:r>
      <w:r>
        <w:t xml:space="preserve"> as a function of percent persons with limited healthy food access. There does not appear to be a correlation between the percent of persons with limited healthy food access to the percent obesity in Louisiana. The data is very spread out and does not poin</w:t>
      </w:r>
      <w:r>
        <w:t>t towards any trends. Though limited access to healthy food is often linked to obesity, this does not appear to be the case in Louisiana (at least at the county level).</w:t>
      </w:r>
    </w:p>
    <w:p w14:paraId="1D348CD5" w14:textId="77777777" w:rsidR="00F1126E" w:rsidRDefault="00FE6E4C">
      <w:pPr>
        <w:pStyle w:val="BodyText"/>
      </w:pPr>
      <w:r>
        <w:lastRenderedPageBreak/>
        <w:t>The plot on the right shows percent of obese persons as a function of percent of physic</w:t>
      </w:r>
      <w:r>
        <w:t xml:space="preserve">ally inactive persons. There appears to be a </w:t>
      </w:r>
      <w:commentRangeStart w:id="38"/>
      <w:r>
        <w:t xml:space="preserve">correlation </w:t>
      </w:r>
      <w:commentRangeEnd w:id="38"/>
      <w:r w:rsidR="0010643C">
        <w:rPr>
          <w:rStyle w:val="CommentReference"/>
        </w:rPr>
        <w:commentReference w:id="38"/>
      </w:r>
      <w:r>
        <w:t>between percent physical inactivity and percent obesity in Louisiana. There is a small cluster of five points of counties with high percentages of inactive people but lower percentages of obesity tha</w:t>
      </w:r>
      <w:r>
        <w:t>n the rest of the trend. Overall, the counties in Louisiana that have higher percentages of inactivity, tend to also have higher percentages of obesity.</w:t>
      </w:r>
    </w:p>
    <w:p w14:paraId="040B7DC8" w14:textId="77777777" w:rsidR="00F1126E" w:rsidRDefault="00FE6E4C">
      <w:pPr>
        <w:pStyle w:val="BodyText"/>
      </w:pPr>
      <w:r>
        <w:t xml:space="preserve">The slope of the data shown on the right plot indicates that a 1% increase in inactivity </w:t>
      </w:r>
      <w:del w:id="39" w:author="Gimond" w:date="2020-05-07T19:53:00Z">
        <w:r w:rsidDel="00DC4C64">
          <w:delText xml:space="preserve">appears to be </w:delText>
        </w:r>
        <w:r w:rsidDel="00DC4C64">
          <w:delText>correlated with about</w:delText>
        </w:r>
      </w:del>
      <w:ins w:id="40" w:author="Gimond" w:date="2020-05-07T19:53:00Z">
        <w:r w:rsidR="00DC4C64">
          <w:t xml:space="preserve">leads to </w:t>
        </w:r>
      </w:ins>
      <w:bookmarkStart w:id="41" w:name="_GoBack"/>
      <w:bookmarkEnd w:id="41"/>
      <w:r>
        <w:t xml:space="preserve"> a 1% increase in obesity of a county. Though, using the slope, we see that percent obesity appears to consistently be 4% higher than percent inactivity. This indicates the additive shift of 4 to the intercept of the trendline so that </w:t>
      </w:r>
      <w:r>
        <w:t>it will more accurately reflect this trend in the data.</w:t>
      </w:r>
    </w:p>
    <w:p w14:paraId="47E51BB0" w14:textId="77777777" w:rsidR="00F1126E" w:rsidRDefault="00FE6E4C">
      <w:pPr>
        <w:pStyle w:val="Heading2"/>
      </w:pPr>
      <w:bookmarkStart w:id="42" w:name="conclusions-and-recommendations"/>
      <w:bookmarkStart w:id="43" w:name="_Toc39758384"/>
      <w:r>
        <w:t>Conclusions and Recommendations</w:t>
      </w:r>
      <w:bookmarkEnd w:id="42"/>
      <w:bookmarkEnd w:id="43"/>
    </w:p>
    <w:p w14:paraId="3B640FB5" w14:textId="77777777" w:rsidR="00F1126E" w:rsidRDefault="00FE6E4C">
      <w:pPr>
        <w:pStyle w:val="FirstParagraph"/>
      </w:pPr>
      <w:r>
        <w:t>Though there has been previous research indicating a correlation between poor health and living in Cancer Alley, Louisiana, these data do not indicate this relationship</w:t>
      </w:r>
      <w:r>
        <w:t>. It appears that though minority communities do experience a higher degree of health issues, there is no demonstrated correlation by these data of minorities in Cancer Alley experiencing adverse health impacts greater than other counties. Other factors th</w:t>
      </w:r>
      <w:r>
        <w:t>at could be impacting health in Louisiana could include a lack of insurance for those between the ages of 18 and 64, and high levels of physical inactivity.</w:t>
      </w:r>
    </w:p>
    <w:p w14:paraId="08BB6FF8" w14:textId="77777777" w:rsidR="00F1126E" w:rsidRDefault="00FE6E4C">
      <w:pPr>
        <w:pStyle w:val="BodyText"/>
      </w:pPr>
      <w:r>
        <w:t>Further research would need to be conducted to demonstrate negative health impacts, other than canc</w:t>
      </w:r>
      <w:r>
        <w:t>ers, in these regions. This study was limited to county wide data, though Stepnicks plot showed that closer to the Mississippi River there were higher percentages of black populations. This means that black populations tend to live closer to these industri</w:t>
      </w:r>
      <w:r>
        <w:t>al sites, but the county as a whole could be much more diverse. Similarly, the data for poor health in Cancer Alley was limited to entire communities, though the people that are most directly impacted live right on the Mississippi River. I suspect that the</w:t>
      </w:r>
      <w:r>
        <w:t>se black populations living in Cancer Alley right next to the industrial sites would have a high level of other non-cancer health issues, but further research would be needed to make such conclusions. Future studies would need to isolate smaller regions wi</w:t>
      </w:r>
      <w:r>
        <w:t>thin each county for analysis. This could involve breaking down the health data by zip code. It would be very effective to analyze health and diversity as a function of distance from these industrial sites (though data collection for this might be challeng</w:t>
      </w:r>
      <w:r>
        <w:t>ing).</w:t>
      </w:r>
    </w:p>
    <w:p w14:paraId="19C32F13" w14:textId="77777777" w:rsidR="00F1126E" w:rsidRDefault="00FE6E4C">
      <w:pPr>
        <w:pStyle w:val="Heading2"/>
      </w:pPr>
      <w:bookmarkStart w:id="44" w:name="references"/>
      <w:bookmarkStart w:id="45" w:name="_Toc39758385"/>
      <w:r>
        <w:t>References</w:t>
      </w:r>
      <w:bookmarkEnd w:id="44"/>
      <w:bookmarkEnd w:id="45"/>
    </w:p>
    <w:p w14:paraId="6FF1A54B" w14:textId="77777777" w:rsidR="00F1126E" w:rsidRDefault="00FE6E4C">
      <w:pPr>
        <w:pStyle w:val="FirstParagraph"/>
      </w:pPr>
      <w:r>
        <w:t xml:space="preserve">Census. (2019). County Characteristics Resident Population Estimates. US Census Bureau, Population Division. Retrived from: </w:t>
      </w:r>
      <w:hyperlink r:id="rId22">
        <w:r>
          <w:rPr>
            <w:rStyle w:val="Hyperlink"/>
          </w:rPr>
          <w:t>https://www.census.gov/data/tables/time-series/demo/popest/2010s-counties-detail.html</w:t>
        </w:r>
      </w:hyperlink>
    </w:p>
    <w:p w14:paraId="245F33B2" w14:textId="77777777" w:rsidR="00F1126E" w:rsidRDefault="00FE6E4C">
      <w:pPr>
        <w:pStyle w:val="BodyText"/>
      </w:pPr>
      <w:r>
        <w:t>H. Wickham. ggplot2: Elegant Graphics for Data Analysis. Springer-Verlag New York, 2016.</w:t>
      </w:r>
    </w:p>
    <w:p w14:paraId="734EFA78" w14:textId="77777777" w:rsidR="00F1126E" w:rsidRPr="00C97C0E" w:rsidRDefault="00FE6E4C">
      <w:pPr>
        <w:pStyle w:val="BodyText"/>
        <w:rPr>
          <w:lang w:val="fr-FR"/>
        </w:rPr>
      </w:pPr>
      <w:r>
        <w:t xml:space="preserve">Hadley Wickham and Lionel Henry (2020). tidyr: Tidy Messy Data. </w:t>
      </w:r>
      <w:r w:rsidRPr="00C97C0E">
        <w:rPr>
          <w:lang w:val="fr-FR"/>
        </w:rPr>
        <w:t xml:space="preserve">R </w:t>
      </w:r>
      <w:r w:rsidRPr="00C97C0E">
        <w:rPr>
          <w:lang w:val="fr-FR"/>
        </w:rPr>
        <w:t xml:space="preserve">package version 1.0.2. </w:t>
      </w:r>
      <w:hyperlink r:id="rId23">
        <w:r w:rsidRPr="00C97C0E">
          <w:rPr>
            <w:rStyle w:val="Hyperlink"/>
            <w:lang w:val="fr-FR"/>
          </w:rPr>
          <w:t>https://CRAN.R-project.org/package=tidyr</w:t>
        </w:r>
      </w:hyperlink>
    </w:p>
    <w:p w14:paraId="37EBC062" w14:textId="77777777" w:rsidR="00F1126E" w:rsidRPr="00175135" w:rsidRDefault="00FE6E4C">
      <w:pPr>
        <w:pStyle w:val="BodyText"/>
        <w:rPr>
          <w:lang w:val="fr-FR"/>
        </w:rPr>
      </w:pPr>
      <w:r>
        <w:lastRenderedPageBreak/>
        <w:t xml:space="preserve">Hadley Wickham, Romain François, Lionel Henry and Kirill Müller (2020). dplyr: A Grammar of Data Manipulation. </w:t>
      </w:r>
      <w:r w:rsidRPr="00175135">
        <w:rPr>
          <w:lang w:val="fr-FR"/>
        </w:rPr>
        <w:t>R package version 0.8</w:t>
      </w:r>
      <w:r w:rsidRPr="00175135">
        <w:rPr>
          <w:lang w:val="fr-FR"/>
        </w:rPr>
        <w:t xml:space="preserve">.4. </w:t>
      </w:r>
      <w:hyperlink r:id="rId24">
        <w:r w:rsidRPr="00175135">
          <w:rPr>
            <w:rStyle w:val="Hyperlink"/>
            <w:lang w:val="fr-FR"/>
          </w:rPr>
          <w:t>https://CRAN.R-project.org/package=dplyr</w:t>
        </w:r>
      </w:hyperlink>
    </w:p>
    <w:p w14:paraId="6A4053EE" w14:textId="77777777" w:rsidR="00F1126E" w:rsidRDefault="00FE6E4C">
      <w:pPr>
        <w:pStyle w:val="BodyText"/>
      </w:pPr>
      <w:r w:rsidRPr="00175135">
        <w:rPr>
          <w:lang w:val="fr-FR"/>
        </w:rPr>
        <w:t xml:space="preserve">Pasley, James. </w:t>
      </w:r>
      <w:r>
        <w:t xml:space="preserve">“Inside Louisiana’s Horrifying ‘Cancer Alley,’ an 85-Mile Stretch of Pollution and Environmental Racism That’s Now Dealing with Some of </w:t>
      </w:r>
      <w:r>
        <w:t>the Highest Coronavirus Death Rates in the Country.” Business Insider, Business Insider, 9 Apr. 2020, www.businessinsider.com/louisiana-cancer-alley-photos-oil-refineries-chemicals-pollution-2019-11.</w:t>
      </w:r>
    </w:p>
    <w:p w14:paraId="40E0B39E" w14:textId="77777777" w:rsidR="00F1126E" w:rsidRDefault="00FE6E4C">
      <w:pPr>
        <w:pStyle w:val="BodyText"/>
      </w:pPr>
      <w:r>
        <w:t>R Core Team (2018). R: A language and environment for st</w:t>
      </w:r>
      <w:r>
        <w:t xml:space="preserve">atistical computing. R Foundation for Statistical Computing, Vienna, Austria. URL </w:t>
      </w:r>
      <w:hyperlink r:id="rId25">
        <w:r>
          <w:rPr>
            <w:rStyle w:val="Hyperlink"/>
          </w:rPr>
          <w:t>https://www.R-project.org/</w:t>
        </w:r>
      </w:hyperlink>
      <w:r>
        <w:t>.</w:t>
      </w:r>
    </w:p>
    <w:p w14:paraId="07578C4B" w14:textId="77777777" w:rsidR="00F1126E" w:rsidRDefault="00FE6E4C">
      <w:pPr>
        <w:pStyle w:val="BodyText"/>
      </w:pPr>
      <w:r>
        <w:t>Stepnick, Micheal. (2015). Industry &amp; Infrastructure: Cancer Alley, LA and Detroit, MI. Retrived fro</w:t>
      </w:r>
      <w:r>
        <w:t>m:</w:t>
      </w:r>
      <w:r>
        <w:br/>
      </w:r>
      <w:hyperlink r:id="rId26">
        <w:r>
          <w:rPr>
            <w:rStyle w:val="Hyperlink"/>
          </w:rPr>
          <w:t>https://due-parsons.github.io/methods3-fall2015/projects/industry-infrastructure-cancer-alley-la-and-detroit-mi/</w:t>
        </w:r>
      </w:hyperlink>
    </w:p>
    <w:p w14:paraId="44ADCF32" w14:textId="77777777" w:rsidR="00F1126E" w:rsidRDefault="00FE6E4C">
      <w:pPr>
        <w:pStyle w:val="BodyText"/>
      </w:pPr>
      <w:r>
        <w:t>“These S</w:t>
      </w:r>
      <w:r>
        <w:t>tates Have the Least Amount of Pollution.” U.S. News &amp; World Report, U.S. News &amp; World Report, www.usnews.com/news/best-states/rankings/natural-environment/pollution.</w:t>
      </w:r>
    </w:p>
    <w:sectPr w:rsidR="00F1126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imond" w:date="2020-05-07T19:02:00Z" w:initials="MG">
    <w:p w14:paraId="5F58776B" w14:textId="77777777" w:rsidR="00573BEC" w:rsidRDefault="00573BEC">
      <w:pPr>
        <w:pStyle w:val="CommentText"/>
      </w:pPr>
      <w:r>
        <w:rPr>
          <w:rStyle w:val="CommentReference"/>
        </w:rPr>
        <w:annotationRef/>
      </w:r>
      <w:r>
        <w:t xml:space="preserve">Did you mean to write that Cancer Alley itself  “is not a </w:t>
      </w:r>
      <w:r w:rsidRPr="00573BEC">
        <w:rPr>
          <w:b/>
          <w:u w:val="single"/>
        </w:rPr>
        <w:t>single</w:t>
      </w:r>
      <w:r>
        <w:t xml:space="preserve"> county”?</w:t>
      </w:r>
    </w:p>
  </w:comment>
  <w:comment w:id="9" w:author="Gimond" w:date="2020-05-07T19:26:00Z" w:initials="MG">
    <w:p w14:paraId="5FEA35F3" w14:textId="77777777" w:rsidR="00D613F7" w:rsidRDefault="00D613F7">
      <w:pPr>
        <w:pStyle w:val="CommentText"/>
      </w:pPr>
      <w:r>
        <w:rPr>
          <w:rStyle w:val="CommentReference"/>
        </w:rPr>
        <w:annotationRef/>
      </w:r>
      <w:r>
        <w:t>I’m assuming that this is weighted by each county’s population count? (i.e. it’s not the average of just the  8 counties, correct?)</w:t>
      </w:r>
    </w:p>
  </w:comment>
  <w:comment w:id="10" w:author="Gimond" w:date="2020-05-07T15:43:00Z" w:initials="MG">
    <w:p w14:paraId="372486FE" w14:textId="77777777" w:rsidR="00175135" w:rsidRDefault="00175135">
      <w:pPr>
        <w:pStyle w:val="CommentText"/>
      </w:pPr>
      <w:r>
        <w:rPr>
          <w:rStyle w:val="CommentReference"/>
        </w:rPr>
        <w:annotationRef/>
      </w:r>
      <w:r>
        <w:t>Avoid mapping a same variable to two aesthetics.  Studies show that this only adds to the mental processing functions when interpreting plots.</w:t>
      </w:r>
    </w:p>
  </w:comment>
  <w:comment w:id="11" w:author="Gimond" w:date="2020-05-07T19:22:00Z" w:initials="MG">
    <w:p w14:paraId="0F5B7E57" w14:textId="77777777" w:rsidR="00D613F7" w:rsidRDefault="00D613F7">
      <w:pPr>
        <w:pStyle w:val="CommentText"/>
      </w:pPr>
      <w:r>
        <w:rPr>
          <w:rStyle w:val="CommentReference"/>
        </w:rPr>
        <w:annotationRef/>
      </w:r>
      <w:r>
        <w:t>Unless there is a reason to sort the bars alphabetically, sort by value. E.g.</w:t>
      </w:r>
    </w:p>
    <w:p w14:paraId="440A8EB2" w14:textId="77777777" w:rsidR="00D613F7" w:rsidRDefault="00D613F7">
      <w:pPr>
        <w:pStyle w:val="CommentText"/>
      </w:pPr>
    </w:p>
    <w:p w14:paraId="64111A41" w14:textId="77777777" w:rsidR="00D613F7" w:rsidRDefault="00D613F7" w:rsidP="00D613F7">
      <w:pPr>
        <w:pStyle w:val="CommentText"/>
      </w:pPr>
      <w:r>
        <w:t>ggplot(CAracedat1, aes(x = reorder(CTYNAME, Perc_White, max), y = Perc_White)) +</w:t>
      </w:r>
    </w:p>
    <w:p w14:paraId="7F291669" w14:textId="77777777" w:rsidR="00D613F7" w:rsidRDefault="00D613F7" w:rsidP="00D613F7">
      <w:pPr>
        <w:pStyle w:val="CommentText"/>
      </w:pPr>
      <w:r>
        <w:t xml:space="preserve">   geom_bar(stat="identity", width=1, color="white")  +</w:t>
      </w:r>
    </w:p>
    <w:p w14:paraId="664DC270" w14:textId="77777777" w:rsidR="00D613F7" w:rsidRDefault="00D613F7" w:rsidP="00D613F7">
      <w:pPr>
        <w:pStyle w:val="CommentText"/>
      </w:pPr>
      <w:r>
        <w:t xml:space="preserve">   labs(x = "County", y = "Percentage White", fill = "County") +</w:t>
      </w:r>
    </w:p>
    <w:p w14:paraId="50292C1C" w14:textId="77777777" w:rsidR="00D613F7" w:rsidRDefault="00D613F7" w:rsidP="00D613F7">
      <w:pPr>
        <w:pStyle w:val="CommentText"/>
      </w:pPr>
      <w:r>
        <w:t xml:space="preserve">   geom_abline(slope = 0, intercept = 64.5, col = "red") +</w:t>
      </w:r>
    </w:p>
    <w:p w14:paraId="568E1DD0" w14:textId="77777777" w:rsidR="00D613F7" w:rsidRDefault="00D613F7" w:rsidP="00D613F7">
      <w:pPr>
        <w:pStyle w:val="CommentText"/>
      </w:pPr>
      <w:r>
        <w:t xml:space="preserve">   geom_text(aes(label= round(Perc_White)), </w:t>
      </w:r>
    </w:p>
    <w:p w14:paraId="251AA721" w14:textId="77777777" w:rsidR="00D613F7" w:rsidRDefault="00D613F7" w:rsidP="00D613F7">
      <w:pPr>
        <w:pStyle w:val="CommentText"/>
      </w:pPr>
      <w:r>
        <w:t xml:space="preserve">             position=position_dodge(width=0.7), hjust=-0.45) + coord_flip()</w:t>
      </w:r>
    </w:p>
    <w:p w14:paraId="0A8A6C6A" w14:textId="77777777" w:rsidR="00D613F7" w:rsidRDefault="00D613F7" w:rsidP="00D613F7">
      <w:pPr>
        <w:pStyle w:val="CommentText"/>
      </w:pPr>
    </w:p>
    <w:p w14:paraId="7B6DE6A9" w14:textId="77777777" w:rsidR="00D613F7" w:rsidRDefault="00D613F7" w:rsidP="00D613F7">
      <w:pPr>
        <w:pStyle w:val="CommentText"/>
      </w:pPr>
      <w:r>
        <w:rPr>
          <w:noProof/>
        </w:rPr>
        <w:drawing>
          <wp:inline distT="0" distB="0" distL="0" distR="0" wp14:anchorId="4B8ADD63" wp14:editId="295BFC1A">
            <wp:extent cx="2777706" cy="137757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AC3A97.tmp"/>
                    <pic:cNvPicPr/>
                  </pic:nvPicPr>
                  <pic:blipFill>
                    <a:blip r:embed="rId1">
                      <a:extLst>
                        <a:ext uri="{28A0092B-C50C-407E-A947-70E740481C1C}">
                          <a14:useLocalDpi xmlns:a14="http://schemas.microsoft.com/office/drawing/2010/main" val="0"/>
                        </a:ext>
                      </a:extLst>
                    </a:blip>
                    <a:stretch>
                      <a:fillRect/>
                    </a:stretch>
                  </pic:blipFill>
                  <pic:spPr>
                    <a:xfrm>
                      <a:off x="0" y="0"/>
                      <a:ext cx="2811731" cy="1394450"/>
                    </a:xfrm>
                    <a:prstGeom prst="rect">
                      <a:avLst/>
                    </a:prstGeom>
                  </pic:spPr>
                </pic:pic>
              </a:graphicData>
            </a:graphic>
          </wp:inline>
        </w:drawing>
      </w:r>
    </w:p>
  </w:comment>
  <w:comment w:id="12" w:author="Gimond" w:date="2020-05-07T19:31:00Z" w:initials="MG">
    <w:p w14:paraId="4236DE86" w14:textId="77777777" w:rsidR="00D613F7" w:rsidRDefault="00D613F7">
      <w:pPr>
        <w:pStyle w:val="CommentText"/>
      </w:pPr>
      <w:r>
        <w:rPr>
          <w:rStyle w:val="CommentReference"/>
        </w:rPr>
        <w:annotationRef/>
      </w:r>
      <w:r>
        <w:t>Rewrite “… the map uses a smaller aggregate unit than the county”.</w:t>
      </w:r>
    </w:p>
  </w:comment>
  <w:comment w:id="15" w:author="Gimond" w:date="2020-05-07T19:36:00Z" w:initials="MG">
    <w:p w14:paraId="4E03A1B5" w14:textId="77777777" w:rsidR="00CD2620" w:rsidRDefault="00CD2620">
      <w:pPr>
        <w:pStyle w:val="CommentText"/>
      </w:pPr>
      <w:r>
        <w:rPr>
          <w:rStyle w:val="CommentReference"/>
        </w:rPr>
        <w:annotationRef/>
      </w:r>
      <w:r>
        <w:t>Careful when using this word in a data analysis context. Correlation refers to a specific test in the field of statistics. This test is not being used here. Instead, use the word “…relationship…”</w:t>
      </w:r>
    </w:p>
    <w:p w14:paraId="7C5F6D39" w14:textId="77777777" w:rsidR="00CD2620" w:rsidRDefault="00CD2620">
      <w:pPr>
        <w:pStyle w:val="CommentText"/>
      </w:pPr>
    </w:p>
  </w:comment>
  <w:comment w:id="16" w:author="Gimond" w:date="2020-05-07T19:38:00Z" w:initials="MG">
    <w:p w14:paraId="73EE270E" w14:textId="77777777" w:rsidR="00CD2620" w:rsidRDefault="00CD2620">
      <w:pPr>
        <w:pStyle w:val="CommentText"/>
      </w:pPr>
      <w:r>
        <w:rPr>
          <w:rStyle w:val="CommentReference"/>
        </w:rPr>
        <w:annotationRef/>
      </w:r>
      <w:r>
        <w:t>Using a robust loess could have been helpful here.</w:t>
      </w:r>
    </w:p>
  </w:comment>
  <w:comment w:id="19" w:author="Gimond" w:date="2020-05-07T19:40:00Z" w:initials="MG">
    <w:p w14:paraId="125D2DF6" w14:textId="77777777" w:rsidR="00CD2620" w:rsidRDefault="00CD2620">
      <w:pPr>
        <w:pStyle w:val="CommentText"/>
      </w:pPr>
      <w:r>
        <w:rPr>
          <w:rStyle w:val="CommentReference"/>
        </w:rPr>
        <w:annotationRef/>
      </w:r>
      <w:r>
        <w:t>As a side note: this is a well behaved dataset in that the data are perfectly normally distributed (except for the three outliers as you correctly note in the text).</w:t>
      </w:r>
    </w:p>
    <w:p w14:paraId="1BB9032C" w14:textId="77777777" w:rsidR="00CD2620" w:rsidRDefault="00CD2620">
      <w:pPr>
        <w:pStyle w:val="CommentText"/>
      </w:pPr>
    </w:p>
  </w:comment>
  <w:comment w:id="20" w:author="Gimond" w:date="2020-05-07T19:42:00Z" w:initials="MG">
    <w:p w14:paraId="23BB696E" w14:textId="77777777" w:rsidR="00CD2620" w:rsidRDefault="00CD2620">
      <w:pPr>
        <w:pStyle w:val="CommentText"/>
      </w:pPr>
      <w:r>
        <w:rPr>
          <w:rStyle w:val="CommentReference"/>
        </w:rPr>
        <w:annotationRef/>
      </w:r>
      <w:r>
        <w:t>Note that a plot that is more commonly used to ID outliers is a boxplot where dots outside of the whiskers are considered outliers.</w:t>
      </w:r>
    </w:p>
  </w:comment>
  <w:comment w:id="23" w:author="Gimond" w:date="2020-05-07T18:36:00Z" w:initials="MG">
    <w:p w14:paraId="67C86E82" w14:textId="77777777" w:rsidR="00815B98" w:rsidRDefault="00815B98">
      <w:pPr>
        <w:pStyle w:val="CommentText"/>
      </w:pPr>
      <w:r>
        <w:rPr>
          <w:rStyle w:val="CommentReference"/>
        </w:rPr>
        <w:annotationRef/>
      </w:r>
      <w:r>
        <w:t>You could have extracted the state name using the separate() function. For example:</w:t>
      </w:r>
    </w:p>
    <w:p w14:paraId="0F44715B" w14:textId="77777777" w:rsidR="00815B98" w:rsidRDefault="00815B98">
      <w:pPr>
        <w:pStyle w:val="CommentText"/>
      </w:pPr>
    </w:p>
    <w:p w14:paraId="4FBD7AC3" w14:textId="77777777" w:rsidR="00815B98" w:rsidRDefault="00815B98" w:rsidP="00815B98">
      <w:pPr>
        <w:pStyle w:val="CommentText"/>
      </w:pPr>
      <w:r>
        <w:t xml:space="preserve">hdatUS &lt;- hdat %&gt;% separate(Geo_QNAME, c("County", "State") , "," ) %&gt;% </w:t>
      </w:r>
    </w:p>
    <w:p w14:paraId="331B685A" w14:textId="77777777" w:rsidR="00815B98" w:rsidRDefault="00815B98" w:rsidP="00815B98">
      <w:pPr>
        <w:pStyle w:val="CommentText"/>
      </w:pPr>
      <w:r>
        <w:t xml:space="preserve">  select(PoorHealth = "SE_T002_001", State , </w:t>
      </w:r>
    </w:p>
    <w:p w14:paraId="3D7F128C" w14:textId="77777777" w:rsidR="00815B98" w:rsidRDefault="00815B98" w:rsidP="00815B98">
      <w:pPr>
        <w:pStyle w:val="CommentText"/>
      </w:pPr>
      <w:r>
        <w:t xml:space="preserve">         County, PrematureMortality = "SE_NV006_003", </w:t>
      </w:r>
    </w:p>
    <w:p w14:paraId="4EF75422" w14:textId="77777777" w:rsidR="00815B98" w:rsidRDefault="00815B98" w:rsidP="00815B98">
      <w:pPr>
        <w:pStyle w:val="CommentText"/>
      </w:pPr>
      <w:r>
        <w:t xml:space="preserve">         Perc_Obese = "SE_T012_003") %&gt;%</w:t>
      </w:r>
    </w:p>
    <w:p w14:paraId="01637CF0" w14:textId="77777777" w:rsidR="00815B98" w:rsidRDefault="00815B98" w:rsidP="00815B98">
      <w:pPr>
        <w:pStyle w:val="CommentText"/>
      </w:pPr>
      <w:r>
        <w:t xml:space="preserve">          ….</w:t>
      </w:r>
    </w:p>
    <w:p w14:paraId="60BCBBD5" w14:textId="77777777" w:rsidR="00815B98" w:rsidRDefault="00815B98" w:rsidP="00815B98">
      <w:pPr>
        <w:pStyle w:val="CommentText"/>
      </w:pPr>
    </w:p>
  </w:comment>
  <w:comment w:id="24" w:author="Gimond" w:date="2020-05-07T18:37:00Z" w:initials="MG">
    <w:p w14:paraId="437EC082" w14:textId="77777777" w:rsidR="00815B98" w:rsidRDefault="00815B98">
      <w:pPr>
        <w:pStyle w:val="CommentText"/>
      </w:pPr>
      <w:r>
        <w:rPr>
          <w:rStyle w:val="CommentReference"/>
        </w:rPr>
        <w:annotationRef/>
      </w:r>
      <w:r>
        <w:t>Using the state name from above and reordering state by value, you get a plot that is more effective at comparing states to Louisiana:</w:t>
      </w:r>
    </w:p>
    <w:p w14:paraId="70AC1044" w14:textId="77777777" w:rsidR="00815B98" w:rsidRDefault="00815B98">
      <w:pPr>
        <w:pStyle w:val="CommentText"/>
      </w:pPr>
    </w:p>
    <w:p w14:paraId="13F90721" w14:textId="77777777" w:rsidR="00815B98" w:rsidRDefault="00815B98" w:rsidP="00815B98">
      <w:pPr>
        <w:pStyle w:val="CommentText"/>
      </w:pPr>
      <w:r>
        <w:t>ggplot(hdatUS, aes(x = reorder(State,State_PoorHealth,max) , y = State_PoorHealth)) +</w:t>
      </w:r>
    </w:p>
    <w:p w14:paraId="53932B5E" w14:textId="77777777" w:rsidR="00815B98" w:rsidRDefault="00815B98" w:rsidP="00815B98">
      <w:pPr>
        <w:pStyle w:val="CommentText"/>
      </w:pPr>
      <w:r>
        <w:t xml:space="preserve">         geom_bar(stat = "identity") +</w:t>
      </w:r>
    </w:p>
    <w:p w14:paraId="4FF39FB2" w14:textId="77777777" w:rsidR="00815B98" w:rsidRDefault="00815B98" w:rsidP="00815B98">
      <w:pPr>
        <w:pStyle w:val="CommentText"/>
      </w:pPr>
      <w:r>
        <w:t xml:space="preserve">         coord_flip() + </w:t>
      </w:r>
    </w:p>
    <w:p w14:paraId="504254BE" w14:textId="77777777" w:rsidR="00815B98" w:rsidRDefault="00815B98" w:rsidP="00815B98">
      <w:pPr>
        <w:pStyle w:val="CommentText"/>
      </w:pPr>
      <w:r>
        <w:t xml:space="preserve">         geom_vline(xintercept = 48, col = "red", alpha = 0.4) +</w:t>
      </w:r>
    </w:p>
    <w:p w14:paraId="1BB9D824" w14:textId="77777777" w:rsidR="00815B98" w:rsidRDefault="00815B98" w:rsidP="00815B98">
      <w:pPr>
        <w:pStyle w:val="CommentText"/>
      </w:pPr>
      <w:r>
        <w:t xml:space="preserve">         scale_y_continuous(</w:t>
      </w:r>
    </w:p>
    <w:p w14:paraId="43A58BC2" w14:textId="77777777" w:rsidR="00815B98" w:rsidRDefault="00815B98" w:rsidP="00815B98">
      <w:pPr>
        <w:pStyle w:val="CommentText"/>
      </w:pPr>
      <w:r>
        <w:t xml:space="preserve">           name = "Average Percent of Adults That Report Fair or Poor Health") +</w:t>
      </w:r>
    </w:p>
    <w:p w14:paraId="40EF7189" w14:textId="77777777" w:rsidR="00815B98" w:rsidRDefault="00815B98" w:rsidP="00815B98">
      <w:pPr>
        <w:pStyle w:val="CommentText"/>
      </w:pPr>
      <w:r>
        <w:t xml:space="preserve">        theme(axis.text = element_text(size=6))</w:t>
      </w:r>
    </w:p>
    <w:p w14:paraId="3CE3695D" w14:textId="77777777" w:rsidR="00815B98" w:rsidRDefault="00815B98" w:rsidP="00815B98">
      <w:pPr>
        <w:pStyle w:val="CommentText"/>
      </w:pPr>
    </w:p>
    <w:p w14:paraId="7B4DF165" w14:textId="77777777" w:rsidR="00815B98" w:rsidRDefault="00815B98" w:rsidP="00815B98">
      <w:pPr>
        <w:pStyle w:val="CommentText"/>
      </w:pPr>
      <w:r>
        <w:rPr>
          <w:noProof/>
        </w:rPr>
        <w:drawing>
          <wp:inline distT="0" distB="0" distL="0" distR="0" wp14:anchorId="48E342D1" wp14:editId="51872FCE">
            <wp:extent cx="2217839" cy="17796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AC759.tmp"/>
                    <pic:cNvPicPr/>
                  </pic:nvPicPr>
                  <pic:blipFill>
                    <a:blip r:embed="rId2">
                      <a:extLst>
                        <a:ext uri="{28A0092B-C50C-407E-A947-70E740481C1C}">
                          <a14:useLocalDpi xmlns:a14="http://schemas.microsoft.com/office/drawing/2010/main" val="0"/>
                        </a:ext>
                      </a:extLst>
                    </a:blip>
                    <a:stretch>
                      <a:fillRect/>
                    </a:stretch>
                  </pic:blipFill>
                  <pic:spPr>
                    <a:xfrm>
                      <a:off x="0" y="0"/>
                      <a:ext cx="2232120" cy="1791152"/>
                    </a:xfrm>
                    <a:prstGeom prst="rect">
                      <a:avLst/>
                    </a:prstGeom>
                  </pic:spPr>
                </pic:pic>
              </a:graphicData>
            </a:graphic>
          </wp:inline>
        </w:drawing>
      </w:r>
    </w:p>
    <w:p w14:paraId="78329D02" w14:textId="77777777" w:rsidR="00815B98" w:rsidRDefault="00815B98">
      <w:pPr>
        <w:pStyle w:val="CommentText"/>
      </w:pPr>
    </w:p>
    <w:p w14:paraId="48BE5687" w14:textId="77777777" w:rsidR="00815B98" w:rsidRDefault="00815B98">
      <w:pPr>
        <w:pStyle w:val="CommentText"/>
      </w:pPr>
    </w:p>
  </w:comment>
  <w:comment w:id="25" w:author="Gimond" w:date="2020-05-07T18:44:00Z" w:initials="MG">
    <w:p w14:paraId="490A5C2C" w14:textId="77777777" w:rsidR="00815B98" w:rsidRDefault="00815B98">
      <w:pPr>
        <w:pStyle w:val="CommentText"/>
      </w:pPr>
      <w:r>
        <w:rPr>
          <w:rStyle w:val="CommentReference"/>
        </w:rPr>
        <w:annotationRef/>
      </w:r>
      <w:r>
        <w:t>Avoid mapping the same variable to two aesthetics (here</w:t>
      </w:r>
      <w:r w:rsidR="0007371A">
        <w:t xml:space="preserve">, State is mapped to both </w:t>
      </w:r>
      <w:r>
        <w:t xml:space="preserve"> x axis and</w:t>
      </w:r>
      <w:r w:rsidR="0007371A">
        <w:t xml:space="preserve"> color). This can be confusing to a reader.</w:t>
      </w:r>
    </w:p>
    <w:p w14:paraId="2D7EE9BD" w14:textId="77777777" w:rsidR="0007371A" w:rsidRDefault="0007371A">
      <w:pPr>
        <w:pStyle w:val="CommentText"/>
      </w:pPr>
    </w:p>
    <w:p w14:paraId="78D9C4C2" w14:textId="77777777" w:rsidR="0007371A" w:rsidRDefault="0007371A">
      <w:pPr>
        <w:pStyle w:val="CommentText"/>
      </w:pPr>
      <w:r>
        <w:t>When comparing categories, you should sort the bars (as in the code chunk I share in an earlier comment).</w:t>
      </w:r>
    </w:p>
  </w:comment>
  <w:comment w:id="28" w:author="Gimond" w:date="2020-05-07T19:44:00Z" w:initials="MG">
    <w:p w14:paraId="555E4328" w14:textId="77777777" w:rsidR="0010643C" w:rsidRDefault="0010643C">
      <w:pPr>
        <w:pStyle w:val="CommentText"/>
      </w:pPr>
      <w:r>
        <w:rPr>
          <w:rStyle w:val="CommentReference"/>
        </w:rPr>
        <w:annotationRef/>
      </w:r>
      <w:r>
        <w:t>See my earlier comment regarding dual mapping of a variable and regarding sorting categories by bar height.</w:t>
      </w:r>
    </w:p>
  </w:comment>
  <w:comment w:id="33" w:author="Gimond" w:date="2020-05-07T18:51:00Z" w:initials="MG">
    <w:p w14:paraId="1C4338F7" w14:textId="77777777" w:rsidR="0007371A" w:rsidRDefault="0007371A">
      <w:pPr>
        <w:pStyle w:val="CommentText"/>
      </w:pPr>
      <w:r>
        <w:rPr>
          <w:rStyle w:val="CommentReference"/>
        </w:rPr>
        <w:annotationRef/>
      </w:r>
      <w:r>
        <w:t>The dual mapping of a same variable applies here too.</w:t>
      </w:r>
    </w:p>
    <w:p w14:paraId="59ED10A1" w14:textId="77777777" w:rsidR="0007371A" w:rsidRDefault="0007371A">
      <w:pPr>
        <w:pStyle w:val="CommentText"/>
      </w:pPr>
    </w:p>
  </w:comment>
  <w:comment w:id="34" w:author="Gimond" w:date="2020-05-07T19:46:00Z" w:initials="MG">
    <w:p w14:paraId="76A3D377" w14:textId="77777777" w:rsidR="0010643C" w:rsidRDefault="0010643C">
      <w:pPr>
        <w:pStyle w:val="CommentText"/>
      </w:pPr>
      <w:r>
        <w:rPr>
          <w:rStyle w:val="CommentReference"/>
        </w:rPr>
        <w:annotationRef/>
      </w:r>
      <w:r>
        <w:t>Could this have been faceted with the last plot? It would have made it easier to compare LA with the US.</w:t>
      </w:r>
    </w:p>
  </w:comment>
  <w:comment w:id="37" w:author="Gimond" w:date="2020-05-07T19:48:00Z" w:initials="MG">
    <w:p w14:paraId="05F47A6A" w14:textId="77777777" w:rsidR="0010643C" w:rsidRDefault="0010643C">
      <w:pPr>
        <w:pStyle w:val="CommentText"/>
      </w:pPr>
      <w:r>
        <w:rPr>
          <w:rStyle w:val="CommentReference"/>
        </w:rPr>
        <w:annotationRef/>
      </w:r>
      <w:r>
        <w:t xml:space="preserve">The x-variable appears skewed. This could have been a good candidate for re-expression. Exploring power parameters, it seems that a square root rexpression might be a good fit. </w:t>
      </w:r>
    </w:p>
    <w:p w14:paraId="0F08E37E" w14:textId="77777777" w:rsidR="0010643C" w:rsidRDefault="0010643C">
      <w:pPr>
        <w:pStyle w:val="CommentText"/>
      </w:pPr>
    </w:p>
    <w:p w14:paraId="630C07FA" w14:textId="77777777" w:rsidR="0010643C" w:rsidRDefault="0010643C" w:rsidP="0010643C">
      <w:pPr>
        <w:pStyle w:val="CommentText"/>
      </w:pPr>
      <w:r>
        <w:t>ggplot(hdatobese, aes(x = sqrt(Perc_LHF_Access), y = Perc_Obese)) +</w:t>
      </w:r>
    </w:p>
    <w:p w14:paraId="5F9AEC4B" w14:textId="77777777" w:rsidR="0010643C" w:rsidRDefault="0010643C" w:rsidP="0010643C">
      <w:pPr>
        <w:pStyle w:val="CommentText"/>
      </w:pPr>
      <w:r>
        <w:t xml:space="preserve">  geom_point() + </w:t>
      </w:r>
    </w:p>
    <w:p w14:paraId="5567D75B" w14:textId="77777777" w:rsidR="0010643C" w:rsidRDefault="0010643C" w:rsidP="0010643C">
      <w:pPr>
        <w:pStyle w:val="CommentText"/>
      </w:pPr>
      <w:r>
        <w:t xml:space="preserve">  stat_smooth(method = "loess", se = FALSE, span = 1) +                       </w:t>
      </w:r>
    </w:p>
    <w:p w14:paraId="0BBD9D4C" w14:textId="77777777" w:rsidR="0010643C" w:rsidRDefault="0010643C" w:rsidP="0010643C">
      <w:pPr>
        <w:pStyle w:val="CommentText"/>
      </w:pPr>
      <w:r>
        <w:t xml:space="preserve">  labs(x = "Percent of Persons with Limited Healthy Food Access", </w:t>
      </w:r>
    </w:p>
    <w:p w14:paraId="04481AEB" w14:textId="77777777" w:rsidR="0010643C" w:rsidRDefault="0010643C" w:rsidP="0010643C">
      <w:pPr>
        <w:pStyle w:val="CommentText"/>
      </w:pPr>
      <w:r>
        <w:t xml:space="preserve">       y = "Percent Obese Persons (Over 20yrs)")</w:t>
      </w:r>
    </w:p>
    <w:p w14:paraId="5D3D6696" w14:textId="77777777" w:rsidR="0010643C" w:rsidRDefault="0010643C" w:rsidP="0010643C">
      <w:pPr>
        <w:pStyle w:val="CommentText"/>
      </w:pPr>
    </w:p>
    <w:p w14:paraId="179571B2" w14:textId="77777777" w:rsidR="0010643C" w:rsidRDefault="0010643C" w:rsidP="0010643C">
      <w:pPr>
        <w:pStyle w:val="CommentText"/>
      </w:pPr>
      <w:r>
        <w:rPr>
          <w:noProof/>
        </w:rPr>
        <w:drawing>
          <wp:inline distT="0" distB="0" distL="0" distR="0" wp14:anchorId="4A41D08C" wp14:editId="59EA551D">
            <wp:extent cx="2234688" cy="16381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AC783E.tmp"/>
                    <pic:cNvPicPr/>
                  </pic:nvPicPr>
                  <pic:blipFill>
                    <a:blip r:embed="rId3">
                      <a:extLst>
                        <a:ext uri="{28A0092B-C50C-407E-A947-70E740481C1C}">
                          <a14:useLocalDpi xmlns:a14="http://schemas.microsoft.com/office/drawing/2010/main" val="0"/>
                        </a:ext>
                      </a:extLst>
                    </a:blip>
                    <a:stretch>
                      <a:fillRect/>
                    </a:stretch>
                  </pic:blipFill>
                  <pic:spPr>
                    <a:xfrm>
                      <a:off x="0" y="0"/>
                      <a:ext cx="2249032" cy="1648634"/>
                    </a:xfrm>
                    <a:prstGeom prst="rect">
                      <a:avLst/>
                    </a:prstGeom>
                  </pic:spPr>
                </pic:pic>
              </a:graphicData>
            </a:graphic>
          </wp:inline>
        </w:drawing>
      </w:r>
    </w:p>
    <w:p w14:paraId="5B376E0A" w14:textId="77777777" w:rsidR="0010643C" w:rsidRDefault="0010643C" w:rsidP="0010643C">
      <w:pPr>
        <w:pStyle w:val="CommentText"/>
      </w:pPr>
    </w:p>
    <w:p w14:paraId="78854E32" w14:textId="77777777" w:rsidR="0010643C" w:rsidRDefault="0010643C" w:rsidP="0010643C">
      <w:pPr>
        <w:pStyle w:val="CommentText"/>
      </w:pPr>
      <w:r>
        <w:t>It doesn’t change the conclusion, but at least is ensures that outliers aren’t biasing your results.</w:t>
      </w:r>
    </w:p>
  </w:comment>
  <w:comment w:id="38" w:author="Gimond" w:date="2020-05-07T19:52:00Z" w:initials="MG">
    <w:p w14:paraId="2D15C8D4" w14:textId="77777777" w:rsidR="0010643C" w:rsidRDefault="0010643C">
      <w:pPr>
        <w:pStyle w:val="CommentText"/>
      </w:pPr>
      <w:r>
        <w:rPr>
          <w:rStyle w:val="CommentReference"/>
        </w:rPr>
        <w:annotationRef/>
      </w:r>
      <w:r>
        <w:t>“relationship”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58776B" w15:done="0"/>
  <w15:commentEx w15:paraId="5FEA35F3" w15:done="0"/>
  <w15:commentEx w15:paraId="372486FE" w15:done="0"/>
  <w15:commentEx w15:paraId="7B6DE6A9" w15:done="0"/>
  <w15:commentEx w15:paraId="4236DE86" w15:done="0"/>
  <w15:commentEx w15:paraId="7C5F6D39" w15:done="0"/>
  <w15:commentEx w15:paraId="73EE270E" w15:done="0"/>
  <w15:commentEx w15:paraId="1BB9032C" w15:done="0"/>
  <w15:commentEx w15:paraId="23BB696E" w15:done="0"/>
  <w15:commentEx w15:paraId="60BCBBD5" w15:done="0"/>
  <w15:commentEx w15:paraId="48BE5687" w15:done="0"/>
  <w15:commentEx w15:paraId="78D9C4C2" w15:done="0"/>
  <w15:commentEx w15:paraId="555E4328" w15:done="0"/>
  <w15:commentEx w15:paraId="59ED10A1" w15:done="0"/>
  <w15:commentEx w15:paraId="76A3D377" w15:done="0"/>
  <w15:commentEx w15:paraId="78854E32" w15:done="0"/>
  <w15:commentEx w15:paraId="2D15C8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A3218" w14:textId="77777777" w:rsidR="00FE6E4C" w:rsidRDefault="00FE6E4C">
      <w:pPr>
        <w:spacing w:after="0"/>
      </w:pPr>
      <w:r>
        <w:separator/>
      </w:r>
    </w:p>
  </w:endnote>
  <w:endnote w:type="continuationSeparator" w:id="0">
    <w:p w14:paraId="3B89C53A" w14:textId="77777777" w:rsidR="00FE6E4C" w:rsidRDefault="00FE6E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BE5C6" w14:textId="77777777" w:rsidR="00FE6E4C" w:rsidRDefault="00FE6E4C">
      <w:r>
        <w:separator/>
      </w:r>
    </w:p>
  </w:footnote>
  <w:footnote w:type="continuationSeparator" w:id="0">
    <w:p w14:paraId="6571F49B" w14:textId="77777777" w:rsidR="00FE6E4C" w:rsidRDefault="00FE6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FE1E5A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mond">
    <w15:presenceInfo w15:providerId="None" w15:userId="Gimo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371A"/>
    <w:rsid w:val="0010643C"/>
    <w:rsid w:val="00175135"/>
    <w:rsid w:val="004E29B3"/>
    <w:rsid w:val="00573BEC"/>
    <w:rsid w:val="00590D07"/>
    <w:rsid w:val="00784D58"/>
    <w:rsid w:val="00815B98"/>
    <w:rsid w:val="008D6863"/>
    <w:rsid w:val="00B86B75"/>
    <w:rsid w:val="00BC48D5"/>
    <w:rsid w:val="00C36279"/>
    <w:rsid w:val="00C97C0E"/>
    <w:rsid w:val="00CD2620"/>
    <w:rsid w:val="00D613F7"/>
    <w:rsid w:val="00DC4C64"/>
    <w:rsid w:val="00E315A3"/>
    <w:rsid w:val="00F1126E"/>
    <w:rsid w:val="00FE6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D7A6"/>
  <w15:docId w15:val="{A463B558-F86A-4558-B1A2-E616B460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C97C0E"/>
    <w:pPr>
      <w:spacing w:after="100"/>
      <w:ind w:left="240"/>
    </w:pPr>
  </w:style>
  <w:style w:type="paragraph" w:styleId="TOC3">
    <w:name w:val="toc 3"/>
    <w:basedOn w:val="Normal"/>
    <w:next w:val="Normal"/>
    <w:autoRedefine/>
    <w:uiPriority w:val="39"/>
    <w:unhideWhenUsed/>
    <w:rsid w:val="00C97C0E"/>
    <w:pPr>
      <w:spacing w:after="100"/>
      <w:ind w:left="480"/>
    </w:pPr>
  </w:style>
  <w:style w:type="paragraph" w:styleId="TOC4">
    <w:name w:val="toc 4"/>
    <w:basedOn w:val="Normal"/>
    <w:next w:val="Normal"/>
    <w:autoRedefine/>
    <w:uiPriority w:val="39"/>
    <w:unhideWhenUsed/>
    <w:rsid w:val="00C97C0E"/>
    <w:pPr>
      <w:spacing w:after="100"/>
      <w:ind w:left="720"/>
    </w:pPr>
  </w:style>
  <w:style w:type="character" w:styleId="CommentReference">
    <w:name w:val="annotation reference"/>
    <w:basedOn w:val="DefaultParagraphFont"/>
    <w:semiHidden/>
    <w:unhideWhenUsed/>
    <w:rsid w:val="00175135"/>
    <w:rPr>
      <w:sz w:val="16"/>
      <w:szCs w:val="16"/>
    </w:rPr>
  </w:style>
  <w:style w:type="paragraph" w:styleId="CommentText">
    <w:name w:val="annotation text"/>
    <w:basedOn w:val="Normal"/>
    <w:link w:val="CommentTextChar"/>
    <w:semiHidden/>
    <w:unhideWhenUsed/>
    <w:rsid w:val="00175135"/>
    <w:rPr>
      <w:sz w:val="20"/>
      <w:szCs w:val="20"/>
    </w:rPr>
  </w:style>
  <w:style w:type="character" w:customStyle="1" w:styleId="CommentTextChar">
    <w:name w:val="Comment Text Char"/>
    <w:basedOn w:val="DefaultParagraphFont"/>
    <w:link w:val="CommentText"/>
    <w:semiHidden/>
    <w:rsid w:val="00175135"/>
    <w:rPr>
      <w:sz w:val="20"/>
      <w:szCs w:val="20"/>
    </w:rPr>
  </w:style>
  <w:style w:type="paragraph" w:styleId="CommentSubject">
    <w:name w:val="annotation subject"/>
    <w:basedOn w:val="CommentText"/>
    <w:next w:val="CommentText"/>
    <w:link w:val="CommentSubjectChar"/>
    <w:semiHidden/>
    <w:unhideWhenUsed/>
    <w:rsid w:val="00175135"/>
    <w:rPr>
      <w:b/>
      <w:bCs/>
    </w:rPr>
  </w:style>
  <w:style w:type="character" w:customStyle="1" w:styleId="CommentSubjectChar">
    <w:name w:val="Comment Subject Char"/>
    <w:basedOn w:val="CommentTextChar"/>
    <w:link w:val="CommentSubject"/>
    <w:semiHidden/>
    <w:rsid w:val="00175135"/>
    <w:rPr>
      <w:b/>
      <w:bCs/>
      <w:sz w:val="20"/>
      <w:szCs w:val="20"/>
    </w:rPr>
  </w:style>
  <w:style w:type="paragraph" w:styleId="BalloonText">
    <w:name w:val="Balloon Text"/>
    <w:basedOn w:val="Normal"/>
    <w:link w:val="BalloonTextChar"/>
    <w:semiHidden/>
    <w:unhideWhenUsed/>
    <w:rsid w:val="0017513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51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5.tmp"/><Relationship Id="rId2" Type="http://schemas.openxmlformats.org/officeDocument/2006/relationships/image" Target="media/image7.tmp"/><Relationship Id="rId1" Type="http://schemas.openxmlformats.org/officeDocument/2006/relationships/image" Target="media/image2.tmp"/></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image" Target="media/image12.png"/><Relationship Id="rId26" Type="http://schemas.openxmlformats.org/officeDocument/2006/relationships/hyperlink" Target="https://due-parsons.github.io/methods3-fall2015/projects/industry-infrastructure-cancer-alley-la-and-detroit-mi/"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RAN.R-project.org/package=dply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AN.R-project.org/package=tidyr" TargetMode="External"/><Relationship Id="rId28" Type="http://schemas.microsoft.com/office/2011/relationships/people" Target="people.xml"/><Relationship Id="rId10" Type="http://schemas.openxmlformats.org/officeDocument/2006/relationships/image" Target="media/image3.tmp"/><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8.png"/><Relationship Id="rId22" Type="http://schemas.openxmlformats.org/officeDocument/2006/relationships/hyperlink" Target="https://www.census.gov/data/tables/time-series/demo/popest/2010s-counties-detai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Exploring Potential Environmental Racism in Cancer Alley, Louisiana</vt:lpstr>
    </vt:vector>
  </TitlesOfParts>
  <Company>Colby College</Company>
  <LinksUpToDate>false</LinksUpToDate>
  <CharactersWithSpaces>31267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Potential Environmental Racism in Cancer Alley, Louisiana</dc:title>
  <dc:creator>Ashley Weaver</dc:creator>
  <cp:keywords/>
  <cp:lastModifiedBy>Gimond</cp:lastModifiedBy>
  <cp:revision>3</cp:revision>
  <dcterms:created xsi:type="dcterms:W3CDTF">2020-05-07T19:42:00Z</dcterms:created>
  <dcterms:modified xsi:type="dcterms:W3CDTF">2020-05-07T23:53:00Z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2020</vt:lpwstr>
  </property>
  <property fmtid="{D5CDD505-2E9C-101B-9397-08002B2CF9AE}" pid="3" name="output">
    <vt:lpwstr/>
  </property>
</Properties>
</file>